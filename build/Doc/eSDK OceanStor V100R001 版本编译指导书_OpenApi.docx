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BF"/>
      </w:tblPr>
      <w:tblGrid>
        <w:gridCol w:w="3648"/>
        <w:gridCol w:w="2648"/>
        <w:gridCol w:w="2781"/>
      </w:tblGrid>
      <w:tr w:rsidR="009244C4" w:rsidTr="002C58C9">
        <w:trPr>
          <w:cantSplit/>
        </w:trPr>
        <w:tc>
          <w:tcPr>
            <w:tcW w:w="3648" w:type="dxa"/>
            <w:vMerge w:val="restart"/>
            <w:vAlign w:val="center"/>
          </w:tcPr>
          <w:p w:rsidR="009244C4" w:rsidRDefault="00DE2931" w:rsidP="002C58C9">
            <w:pPr>
              <w:pStyle w:val="af5"/>
            </w:pPr>
            <w:r>
              <w:rPr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2051" type="#_x0000_t74" alt="EURBE95B155B513699D2B2162GDE28G008;F??8;F&gt;`B11023715!!!BIHO@]b110237151@5784B7110D81@B1C8@TohRU@S!BGF!W113S113!?橡腻茁癌节殊订舜巫都惫肮袪鼓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">
                  <w10:anchorlock/>
                </v:shape>
              </w:pict>
            </w:r>
            <w:r w:rsidR="009244C4">
              <w:rPr>
                <w:rFonts w:hint="eastAsia"/>
              </w:rPr>
              <w:t>华为技术有限公司</w:t>
            </w:r>
          </w:p>
          <w:p w:rsidR="009244C4" w:rsidRDefault="009244C4" w:rsidP="002C58C9">
            <w:pPr>
              <w:pStyle w:val="af5"/>
            </w:pPr>
            <w:r>
              <w:rPr>
                <w:rFonts w:ascii="9" w:hAnsi="9"/>
              </w:rPr>
              <w:t xml:space="preserve"> </w:t>
            </w:r>
            <w:proofErr w:type="spellStart"/>
            <w:r>
              <w:rPr>
                <w:rFonts w:ascii="9" w:hAnsi="9"/>
              </w:rPr>
              <w:t>Huawei</w:t>
            </w:r>
            <w:proofErr w:type="spellEnd"/>
            <w:r>
              <w:rPr>
                <w:rFonts w:ascii="9" w:hAnsi="9"/>
              </w:rPr>
              <w:t xml:space="preserve"> Technologies Co. Ltd.</w:t>
            </w:r>
          </w:p>
        </w:tc>
        <w:tc>
          <w:tcPr>
            <w:tcW w:w="2648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产品版本</w:t>
            </w:r>
          </w:p>
          <w:p w:rsidR="009244C4" w:rsidRDefault="009244C4" w:rsidP="002C58C9">
            <w:pPr>
              <w:pStyle w:val="af5"/>
            </w:pPr>
          </w:p>
        </w:tc>
        <w:tc>
          <w:tcPr>
            <w:tcW w:w="2781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密级</w:t>
            </w:r>
          </w:p>
          <w:p w:rsidR="009244C4" w:rsidRDefault="009244C4" w:rsidP="002C58C9">
            <w:pPr>
              <w:pStyle w:val="af5"/>
            </w:pPr>
          </w:p>
        </w:tc>
      </w:tr>
      <w:tr w:rsidR="009244C4" w:rsidTr="002C58C9">
        <w:trPr>
          <w:cantSplit/>
        </w:trPr>
        <w:tc>
          <w:tcPr>
            <w:tcW w:w="3648" w:type="dxa"/>
            <w:vMerge/>
          </w:tcPr>
          <w:p w:rsidR="009244C4" w:rsidRDefault="009244C4" w:rsidP="002C58C9">
            <w:pPr>
              <w:pStyle w:val="af5"/>
            </w:pPr>
          </w:p>
        </w:tc>
        <w:tc>
          <w:tcPr>
            <w:tcW w:w="2648" w:type="dxa"/>
          </w:tcPr>
          <w:p w:rsidR="009244C4" w:rsidRDefault="00B03405" w:rsidP="002C58C9">
            <w:pPr>
              <w:pStyle w:val="af5"/>
            </w:pPr>
            <w:r>
              <w:rPr>
                <w:rFonts w:hint="eastAsia"/>
              </w:rPr>
              <w:t>V100R001C10</w:t>
            </w:r>
          </w:p>
        </w:tc>
        <w:tc>
          <w:tcPr>
            <w:tcW w:w="2781" w:type="dxa"/>
          </w:tcPr>
          <w:p w:rsidR="009244C4" w:rsidRDefault="009244C4" w:rsidP="002C58C9">
            <w:pPr>
              <w:pStyle w:val="af5"/>
            </w:pPr>
          </w:p>
        </w:tc>
      </w:tr>
      <w:tr w:rsidR="009244C4" w:rsidTr="002C58C9">
        <w:trPr>
          <w:cantSplit/>
          <w:trHeight w:val="378"/>
        </w:trPr>
        <w:tc>
          <w:tcPr>
            <w:tcW w:w="3648" w:type="dxa"/>
            <w:vMerge/>
          </w:tcPr>
          <w:p w:rsidR="009244C4" w:rsidRDefault="009244C4" w:rsidP="002C58C9">
            <w:pPr>
              <w:pStyle w:val="af5"/>
            </w:pPr>
          </w:p>
        </w:tc>
        <w:tc>
          <w:tcPr>
            <w:tcW w:w="2648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2781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共</w:t>
            </w:r>
            <w:fldSimple w:instr=" NUMPAGES  \* Arabic  \* MERGEFORMAT ">
              <w:r>
                <w:rPr>
                  <w:noProof/>
                </w:rPr>
                <w:t>11</w:t>
              </w:r>
            </w:fldSimple>
            <w:r>
              <w:rPr>
                <w:rFonts w:hint="eastAsia"/>
              </w:rPr>
              <w:t>页</w:t>
            </w:r>
          </w:p>
        </w:tc>
      </w:tr>
      <w:tr w:rsidR="009244C4" w:rsidTr="002C58C9">
        <w:trPr>
          <w:cantSplit/>
          <w:trHeight w:val="378"/>
        </w:trPr>
        <w:tc>
          <w:tcPr>
            <w:tcW w:w="3648" w:type="dxa"/>
          </w:tcPr>
          <w:p w:rsidR="009244C4" w:rsidRDefault="009244C4" w:rsidP="002C58C9">
            <w:pPr>
              <w:pStyle w:val="af5"/>
            </w:pPr>
          </w:p>
        </w:tc>
        <w:tc>
          <w:tcPr>
            <w:tcW w:w="2648" w:type="dxa"/>
          </w:tcPr>
          <w:p w:rsidR="009244C4" w:rsidRDefault="00E76E67" w:rsidP="002C58C9">
            <w:pPr>
              <w:pStyle w:val="af5"/>
            </w:pPr>
            <w:proofErr w:type="spellStart"/>
            <w:r>
              <w:rPr>
                <w:rFonts w:hint="eastAsia"/>
              </w:rPr>
              <w:t>eSDK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OceanStor</w:t>
            </w:r>
            <w:proofErr w:type="spellEnd"/>
          </w:p>
        </w:tc>
        <w:tc>
          <w:tcPr>
            <w:tcW w:w="2781" w:type="dxa"/>
          </w:tcPr>
          <w:p w:rsidR="009244C4" w:rsidRDefault="009244C4" w:rsidP="002C58C9">
            <w:pPr>
              <w:pStyle w:val="af5"/>
            </w:pPr>
          </w:p>
        </w:tc>
      </w:tr>
    </w:tbl>
    <w:p w:rsidR="009244C4" w:rsidRDefault="009244C4" w:rsidP="009244C4">
      <w:pPr>
        <w:pStyle w:val="af6"/>
        <w:widowControl/>
      </w:pPr>
    </w:p>
    <w:p w:rsidR="002C4E2A" w:rsidRDefault="002C4E2A" w:rsidP="002C4E2A">
      <w:pPr>
        <w:pStyle w:val="aa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eSDK</w:t>
      </w:r>
      <w:proofErr w:type="spellEnd"/>
      <w:r>
        <w:rPr>
          <w:rFonts w:hint="eastAsia"/>
          <w:sz w:val="48"/>
          <w:szCs w:val="48"/>
        </w:rPr>
        <w:t xml:space="preserve"> </w:t>
      </w:r>
      <w:proofErr w:type="spellStart"/>
      <w:r>
        <w:rPr>
          <w:rFonts w:hint="eastAsia"/>
          <w:sz w:val="48"/>
          <w:szCs w:val="48"/>
        </w:rPr>
        <w:t>OceanStor</w:t>
      </w:r>
      <w:proofErr w:type="spellEnd"/>
      <w:r>
        <w:rPr>
          <w:rFonts w:hint="eastAsia"/>
          <w:sz w:val="48"/>
          <w:szCs w:val="48"/>
        </w:rPr>
        <w:t xml:space="preserve"> V100R001</w:t>
      </w:r>
      <w:r w:rsidRPr="00E53039">
        <w:rPr>
          <w:rFonts w:hint="eastAsia"/>
          <w:sz w:val="48"/>
          <w:szCs w:val="48"/>
        </w:rPr>
        <w:t>版本编译指导书</w:t>
      </w:r>
    </w:p>
    <w:p w:rsidR="009244C4" w:rsidRPr="00A34479" w:rsidRDefault="002C4E2A" w:rsidP="002C4E2A">
      <w:pPr>
        <w:pStyle w:val="aa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OpenApi</w:t>
      </w:r>
      <w:proofErr w:type="spellEnd"/>
    </w:p>
    <w:p w:rsidR="009244C4" w:rsidRPr="00A34479" w:rsidRDefault="009244C4" w:rsidP="00A34479">
      <w:pPr>
        <w:pStyle w:val="aa"/>
        <w:rPr>
          <w:sz w:val="48"/>
          <w:szCs w:val="48"/>
        </w:rPr>
      </w:pPr>
      <w:r w:rsidRPr="00A34479">
        <w:rPr>
          <w:sz w:val="48"/>
          <w:szCs w:val="48"/>
        </w:rPr>
        <w:t>(</w:t>
      </w:r>
      <w:r w:rsidRPr="00A34479">
        <w:rPr>
          <w:sz w:val="48"/>
          <w:szCs w:val="48"/>
        </w:rPr>
        <w:t>仅供内部使用）</w:t>
      </w:r>
    </w:p>
    <w:p w:rsidR="009244C4" w:rsidRDefault="009244C4" w:rsidP="009244C4">
      <w:pPr>
        <w:pStyle w:val="af5"/>
        <w:widowControl/>
      </w:pPr>
    </w:p>
    <w:tbl>
      <w:tblPr>
        <w:tblW w:w="0" w:type="auto"/>
        <w:jc w:val="center"/>
        <w:tblLayout w:type="fixed"/>
        <w:tblLook w:val="0000"/>
      </w:tblPr>
      <w:tblGrid>
        <w:gridCol w:w="1999"/>
        <w:gridCol w:w="2638"/>
        <w:gridCol w:w="846"/>
        <w:gridCol w:w="990"/>
        <w:gridCol w:w="1779"/>
      </w:tblGrid>
      <w:tr w:rsidR="009244C4" w:rsidTr="002C58C9">
        <w:trPr>
          <w:jc w:val="center"/>
        </w:trPr>
        <w:tc>
          <w:tcPr>
            <w:tcW w:w="1999" w:type="dxa"/>
          </w:tcPr>
          <w:p w:rsidR="009244C4" w:rsidRDefault="009244C4" w:rsidP="002C58C9">
            <w:pPr>
              <w:pStyle w:val="af5"/>
              <w:widowControl/>
            </w:pPr>
            <w:r>
              <w:rPr>
                <w:rFonts w:ascii="宋体" w:hint="eastAsia"/>
              </w:rPr>
              <w:t>拟制</w:t>
            </w:r>
            <w:r>
              <w:t>:</w:t>
            </w:r>
          </w:p>
          <w:p w:rsidR="009244C4" w:rsidRDefault="009244C4" w:rsidP="002C58C9">
            <w:pPr>
              <w:pStyle w:val="af5"/>
              <w:widowControl/>
            </w:pPr>
            <w:r>
              <w:t>Prepared by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9244C4" w:rsidRDefault="008F08DC" w:rsidP="00D43F1F">
            <w:pPr>
              <w:pStyle w:val="af5"/>
              <w:ind w:firstLineChars="450" w:firstLine="1084"/>
              <w:jc w:val="left"/>
            </w:pPr>
            <w:r>
              <w:rPr>
                <w:rFonts w:hint="eastAsia"/>
              </w:rPr>
              <w:t>张鹤</w:t>
            </w:r>
          </w:p>
        </w:tc>
        <w:tc>
          <w:tcPr>
            <w:tcW w:w="846" w:type="dxa"/>
          </w:tcPr>
          <w:p w:rsidR="009244C4" w:rsidRDefault="009244C4" w:rsidP="002C58C9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日期：</w:t>
            </w:r>
          </w:p>
          <w:p w:rsidR="009244C4" w:rsidRDefault="009244C4" w:rsidP="002C58C9">
            <w:pPr>
              <w:pStyle w:val="af5"/>
            </w:pPr>
            <w:r>
              <w:t>Date</w:t>
            </w:r>
          </w:p>
        </w:tc>
        <w:tc>
          <w:tcPr>
            <w:tcW w:w="1779" w:type="dxa"/>
            <w:tcBorders>
              <w:bottom w:val="single" w:sz="6" w:space="0" w:color="auto"/>
            </w:tcBorders>
          </w:tcPr>
          <w:p w:rsidR="009244C4" w:rsidRDefault="00E21A5F" w:rsidP="002C58C9">
            <w:pPr>
              <w:pStyle w:val="af5"/>
              <w:widowControl/>
            </w:pPr>
            <w:r>
              <w:rPr>
                <w:rFonts w:hint="eastAsia"/>
              </w:rPr>
              <w:t>2014</w:t>
            </w:r>
            <w:r>
              <w:t>-</w:t>
            </w:r>
            <w:r>
              <w:rPr>
                <w:rFonts w:hint="eastAsia"/>
              </w:rPr>
              <w:t>02</w:t>
            </w:r>
            <w:r w:rsidR="009244C4">
              <w:t>-</w:t>
            </w:r>
            <w:r w:rsidR="008F08DC">
              <w:rPr>
                <w:rFonts w:hint="eastAsia"/>
              </w:rPr>
              <w:t>28</w:t>
            </w:r>
          </w:p>
        </w:tc>
      </w:tr>
      <w:tr w:rsidR="009244C4" w:rsidTr="002C58C9">
        <w:trPr>
          <w:jc w:val="center"/>
        </w:trPr>
        <w:tc>
          <w:tcPr>
            <w:tcW w:w="1999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审核</w:t>
            </w:r>
            <w:r>
              <w:t>:</w:t>
            </w:r>
          </w:p>
          <w:p w:rsidR="009244C4" w:rsidRDefault="009244C4" w:rsidP="002C58C9">
            <w:pPr>
              <w:pStyle w:val="af5"/>
            </w:pPr>
            <w:r>
              <w:t>Reviewed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9244C4" w:rsidRDefault="009244C4" w:rsidP="002C58C9">
            <w:pPr>
              <w:pStyle w:val="af5"/>
            </w:pPr>
          </w:p>
        </w:tc>
        <w:tc>
          <w:tcPr>
            <w:tcW w:w="846" w:type="dxa"/>
          </w:tcPr>
          <w:p w:rsidR="009244C4" w:rsidRDefault="009244C4" w:rsidP="002C58C9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日期：</w:t>
            </w:r>
          </w:p>
          <w:p w:rsidR="009244C4" w:rsidRDefault="009244C4" w:rsidP="002C58C9">
            <w:pPr>
              <w:pStyle w:val="af5"/>
            </w:pPr>
            <w: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</w:tcPr>
          <w:p w:rsidR="009244C4" w:rsidRDefault="009244C4" w:rsidP="002C58C9">
            <w:pPr>
              <w:pStyle w:val="af5"/>
              <w:widowControl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9244C4" w:rsidTr="002C58C9">
        <w:trPr>
          <w:jc w:val="center"/>
        </w:trPr>
        <w:tc>
          <w:tcPr>
            <w:tcW w:w="1999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审核</w:t>
            </w:r>
            <w:r>
              <w:t>:</w:t>
            </w:r>
          </w:p>
          <w:p w:rsidR="009244C4" w:rsidRDefault="009244C4" w:rsidP="002C58C9">
            <w:pPr>
              <w:pStyle w:val="af5"/>
            </w:pPr>
            <w:r>
              <w:t>Reviewed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9244C4" w:rsidRDefault="009244C4" w:rsidP="002C58C9">
            <w:pPr>
              <w:pStyle w:val="af5"/>
            </w:pPr>
          </w:p>
        </w:tc>
        <w:tc>
          <w:tcPr>
            <w:tcW w:w="846" w:type="dxa"/>
          </w:tcPr>
          <w:p w:rsidR="009244C4" w:rsidRDefault="009244C4" w:rsidP="002C58C9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日期：</w:t>
            </w:r>
          </w:p>
          <w:p w:rsidR="009244C4" w:rsidRDefault="009244C4" w:rsidP="002C58C9">
            <w:pPr>
              <w:pStyle w:val="af5"/>
            </w:pPr>
            <w: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</w:tcPr>
          <w:p w:rsidR="009244C4" w:rsidRDefault="009244C4" w:rsidP="002C58C9">
            <w:pPr>
              <w:pStyle w:val="af5"/>
              <w:widowControl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9244C4" w:rsidTr="002C58C9">
        <w:trPr>
          <w:jc w:val="center"/>
        </w:trPr>
        <w:tc>
          <w:tcPr>
            <w:tcW w:w="1999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批准</w:t>
            </w:r>
            <w:r>
              <w:t>:</w:t>
            </w:r>
          </w:p>
          <w:p w:rsidR="009244C4" w:rsidRDefault="00114BDE" w:rsidP="002C58C9">
            <w:pPr>
              <w:pStyle w:val="af5"/>
            </w:pPr>
            <w:r>
              <w:rPr>
                <w:rFonts w:hint="eastAsia"/>
              </w:rPr>
              <w:t>Approved</w:t>
            </w:r>
            <w:r w:rsidR="009244C4">
              <w:t xml:space="preserve">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9244C4" w:rsidRDefault="009244C4" w:rsidP="002C58C9">
            <w:pPr>
              <w:pStyle w:val="af5"/>
            </w:pPr>
          </w:p>
        </w:tc>
        <w:tc>
          <w:tcPr>
            <w:tcW w:w="846" w:type="dxa"/>
          </w:tcPr>
          <w:p w:rsidR="009244C4" w:rsidRDefault="009244C4" w:rsidP="002C58C9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日期：</w:t>
            </w:r>
          </w:p>
          <w:p w:rsidR="009244C4" w:rsidRDefault="009244C4" w:rsidP="002C58C9">
            <w:pPr>
              <w:pStyle w:val="af5"/>
            </w:pPr>
            <w: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</w:tcPr>
          <w:p w:rsidR="009244C4" w:rsidRDefault="009244C4" w:rsidP="002C58C9">
            <w:pPr>
              <w:pStyle w:val="af5"/>
              <w:widowControl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</w:tbl>
    <w:p w:rsidR="00A34479" w:rsidRDefault="00A34479" w:rsidP="009244C4">
      <w:pPr>
        <w:pStyle w:val="af7"/>
        <w:widowControl/>
      </w:pPr>
      <w:r>
        <w:rPr>
          <w:rFonts w:hint="eastAsia"/>
        </w:rPr>
        <w:t xml:space="preserve">  </w:t>
      </w:r>
    </w:p>
    <w:p w:rsidR="009244C4" w:rsidRDefault="009244C4" w:rsidP="00A34479">
      <w:pPr>
        <w:pStyle w:val="af7"/>
        <w:framePr w:wrap="notBeside" w:vAnchor="text" w:hAnchor="margin" w:x="3753" w:y="1"/>
        <w:widowControl/>
        <w:shd w:val="pct5" w:color="auto" w:fill="auto"/>
      </w:pPr>
      <w:r>
        <w:rPr>
          <w:noProof/>
        </w:rPr>
        <w:drawing>
          <wp:inline distT="0" distB="0" distL="0" distR="0">
            <wp:extent cx="957580" cy="958850"/>
            <wp:effectExtent l="19050" t="0" r="0" b="0"/>
            <wp:docPr id="25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44C4" w:rsidRDefault="00A34479" w:rsidP="009244C4">
      <w:pPr>
        <w:pStyle w:val="af7"/>
        <w:widowControl/>
      </w:pPr>
      <w:r>
        <w:rPr>
          <w:rFonts w:hint="eastAsia"/>
        </w:rPr>
        <w:t xml:space="preserve">                                              </w:t>
      </w:r>
    </w:p>
    <w:p w:rsidR="009244C4" w:rsidRPr="00A34479" w:rsidRDefault="009244C4" w:rsidP="009244C4">
      <w:pPr>
        <w:pStyle w:val="af8"/>
        <w:widowControl/>
        <w:outlineLvl w:val="0"/>
        <w:rPr>
          <w:rFonts w:ascii="宋体" w:eastAsia="宋体"/>
          <w:szCs w:val="32"/>
        </w:rPr>
      </w:pPr>
      <w:r w:rsidRPr="00A34479">
        <w:rPr>
          <w:rFonts w:ascii="宋体" w:eastAsia="宋体" w:hint="eastAsia"/>
          <w:szCs w:val="32"/>
        </w:rPr>
        <w:t>华为技术有限公司</w:t>
      </w:r>
    </w:p>
    <w:p w:rsidR="009244C4" w:rsidRDefault="009244C4" w:rsidP="009244C4">
      <w:pPr>
        <w:pStyle w:val="af8"/>
        <w:widowControl/>
      </w:pPr>
      <w:proofErr w:type="spellStart"/>
      <w:r>
        <w:rPr>
          <w:rFonts w:ascii="ÿÿW" w:hAnsi="ÿÿW"/>
        </w:rPr>
        <w:t>Huawei</w:t>
      </w:r>
      <w:proofErr w:type="spellEnd"/>
      <w:r>
        <w:rPr>
          <w:rFonts w:ascii="ÿÿW" w:hAnsi="ÿÿW"/>
        </w:rPr>
        <w:t xml:space="preserve"> Technologies Co., Ltd.</w:t>
      </w:r>
    </w:p>
    <w:p w:rsidR="009244C4" w:rsidRDefault="009244C4" w:rsidP="009244C4">
      <w:pPr>
        <w:pStyle w:val="af5"/>
        <w:widowControl/>
        <w:rPr>
          <w:rFonts w:ascii="9" w:hAnsi="9" w:hint="eastAsia"/>
        </w:rPr>
      </w:pPr>
      <w:r>
        <w:rPr>
          <w:rFonts w:ascii="宋体" w:hint="eastAsia"/>
        </w:rPr>
        <w:t>版权所有</w:t>
      </w:r>
      <w:r>
        <w:t xml:space="preserve">  </w:t>
      </w:r>
      <w:r>
        <w:rPr>
          <w:rFonts w:ascii="宋体" w:hint="eastAsia"/>
        </w:rPr>
        <w:t>侵权必究</w:t>
      </w:r>
    </w:p>
    <w:p w:rsidR="009244C4" w:rsidRDefault="009244C4" w:rsidP="009244C4">
      <w:pPr>
        <w:pStyle w:val="af5"/>
        <w:widowControl/>
      </w:pPr>
      <w:r>
        <w:rPr>
          <w:rFonts w:ascii="9" w:hAnsi="9"/>
        </w:rPr>
        <w:t>All rights reserved</w:t>
      </w:r>
    </w:p>
    <w:p w:rsidR="00A83E22" w:rsidRPr="00607706" w:rsidRDefault="00A83E22" w:rsidP="00A83E22">
      <w:pPr>
        <w:pStyle w:val="af9"/>
        <w:outlineLvl w:val="1"/>
      </w:pPr>
      <w:r w:rsidRPr="009948C0">
        <w:rPr>
          <w:rFonts w:ascii="Arial" w:hAnsi="Arial" w:cs="Arial"/>
        </w:rPr>
        <w:lastRenderedPageBreak/>
        <w:t xml:space="preserve">Revision record </w:t>
      </w:r>
      <w:r w:rsidRPr="00607706">
        <w:rPr>
          <w:rFonts w:hint="eastAsia"/>
        </w:rPr>
        <w:t>修订记录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/>
      </w:tblPr>
      <w:tblGrid>
        <w:gridCol w:w="1211"/>
        <w:gridCol w:w="1142"/>
        <w:gridCol w:w="789"/>
        <w:gridCol w:w="990"/>
        <w:gridCol w:w="4264"/>
        <w:gridCol w:w="2184"/>
      </w:tblGrid>
      <w:tr w:rsidR="00A83E22" w:rsidRPr="00607706" w:rsidTr="00CD0796">
        <w:trPr>
          <w:cantSplit/>
          <w:tblHeader/>
          <w:jc w:val="center"/>
        </w:trPr>
        <w:tc>
          <w:tcPr>
            <w:tcW w:w="5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Char3"/>
            </w:pPr>
            <w:r w:rsidRPr="00607706">
              <w:t>Date</w:t>
            </w:r>
          </w:p>
          <w:p w:rsidR="00A83E22" w:rsidRPr="00607706" w:rsidRDefault="00A83E22" w:rsidP="00BC6C4F">
            <w:pPr>
              <w:pStyle w:val="Char3"/>
            </w:pPr>
            <w:r w:rsidRPr="00607706">
              <w:rPr>
                <w:rFonts w:hint="eastAsia"/>
              </w:rPr>
              <w:t>日期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Char3"/>
            </w:pPr>
            <w:r w:rsidRPr="00607706">
              <w:t>Revision Version</w:t>
            </w:r>
          </w:p>
          <w:p w:rsidR="00A83E22" w:rsidRPr="00607706" w:rsidRDefault="00A83E22" w:rsidP="00BC6C4F">
            <w:pPr>
              <w:pStyle w:val="Char3"/>
            </w:pPr>
            <w:r w:rsidRPr="00607706">
              <w:rPr>
                <w:rFonts w:hint="eastAsia"/>
              </w:rPr>
              <w:t>修订</w:t>
            </w:r>
            <w:r w:rsidRPr="00607706">
              <w:br/>
            </w:r>
            <w:r w:rsidRPr="00607706">
              <w:rPr>
                <w:rFonts w:hint="eastAsia"/>
              </w:rPr>
              <w:t>版本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aff2"/>
            </w:pPr>
            <w:r w:rsidRPr="00607706">
              <w:t>CR ID / Defect ID</w:t>
            </w:r>
            <w:r w:rsidRPr="00607706">
              <w:br/>
              <w:t>CR</w:t>
            </w:r>
            <w:r w:rsidRPr="00607706">
              <w:rPr>
                <w:rFonts w:hint="eastAsia"/>
              </w:rPr>
              <w:t>号</w:t>
            </w:r>
          </w:p>
        </w:tc>
        <w:tc>
          <w:tcPr>
            <w:tcW w:w="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aff2"/>
            </w:pPr>
            <w:r w:rsidRPr="00607706">
              <w:t>Section Number</w:t>
            </w:r>
            <w:r w:rsidRPr="00607706">
              <w:br/>
            </w:r>
            <w:r w:rsidRPr="00607706">
              <w:rPr>
                <w:rFonts w:hint="eastAsia"/>
              </w:rPr>
              <w:t>修改</w:t>
            </w:r>
            <w:r w:rsidRPr="00607706">
              <w:br/>
            </w:r>
            <w:r w:rsidRPr="00607706">
              <w:rPr>
                <w:rFonts w:hint="eastAsia"/>
              </w:rPr>
              <w:t>章节</w:t>
            </w:r>
          </w:p>
        </w:tc>
        <w:tc>
          <w:tcPr>
            <w:tcW w:w="20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Char3"/>
            </w:pPr>
            <w:r w:rsidRPr="00607706">
              <w:t>Change Description</w:t>
            </w:r>
          </w:p>
          <w:p w:rsidR="00A83E22" w:rsidRPr="00607706" w:rsidRDefault="00A83E22" w:rsidP="00BC6C4F">
            <w:pPr>
              <w:pStyle w:val="Char3"/>
            </w:pPr>
            <w:r w:rsidRPr="00607706">
              <w:rPr>
                <w:rFonts w:hint="eastAsia"/>
              </w:rPr>
              <w:t>修改描述</w:t>
            </w:r>
          </w:p>
        </w:tc>
        <w:tc>
          <w:tcPr>
            <w:tcW w:w="10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Char3"/>
            </w:pPr>
            <w:r w:rsidRPr="00607706">
              <w:t>Author</w:t>
            </w:r>
          </w:p>
          <w:p w:rsidR="00A83E22" w:rsidRPr="00607706" w:rsidRDefault="00A83E22" w:rsidP="00BC6C4F">
            <w:pPr>
              <w:pStyle w:val="Char3"/>
            </w:pPr>
            <w:r w:rsidRPr="00607706">
              <w:rPr>
                <w:rFonts w:hint="eastAsia"/>
              </w:rPr>
              <w:t>作者</w:t>
            </w:r>
          </w:p>
        </w:tc>
      </w:tr>
      <w:tr w:rsidR="00A83E22" w:rsidRPr="00607706" w:rsidTr="00CD0796">
        <w:trPr>
          <w:cantSplit/>
          <w:jc w:val="center"/>
        </w:trPr>
        <w:tc>
          <w:tcPr>
            <w:tcW w:w="5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991BDC" w:rsidP="00BC6C4F">
            <w:pPr>
              <w:pStyle w:val="af7"/>
            </w:pPr>
            <w:r>
              <w:rPr>
                <w:rFonts w:hint="eastAsia"/>
              </w:rPr>
              <w:t>2014</w:t>
            </w:r>
            <w:r>
              <w:t>-</w:t>
            </w:r>
            <w:r>
              <w:rPr>
                <w:rFonts w:hint="eastAsia"/>
              </w:rPr>
              <w:t>02</w:t>
            </w:r>
            <w:r w:rsidR="00A83E22" w:rsidRPr="00607706">
              <w:t>-</w:t>
            </w:r>
            <w:r w:rsidR="00994A21">
              <w:rPr>
                <w:rFonts w:hint="eastAsia"/>
              </w:rP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af7"/>
            </w:pPr>
            <w:r w:rsidRPr="00607706">
              <w:t>1.00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af7"/>
            </w:pPr>
          </w:p>
        </w:tc>
        <w:tc>
          <w:tcPr>
            <w:tcW w:w="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af7"/>
            </w:pPr>
          </w:p>
        </w:tc>
        <w:tc>
          <w:tcPr>
            <w:tcW w:w="20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a6"/>
            </w:pPr>
            <w:r w:rsidRPr="00607706">
              <w:t xml:space="preserve">initial </w:t>
            </w:r>
            <w:r w:rsidRPr="00607706">
              <w:rPr>
                <w:rFonts w:hint="eastAsia"/>
              </w:rPr>
              <w:t>初稿完成</w:t>
            </w:r>
          </w:p>
        </w:tc>
        <w:tc>
          <w:tcPr>
            <w:tcW w:w="10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994A21" w:rsidP="00BC6C4F">
            <w:pPr>
              <w:pStyle w:val="af7"/>
            </w:pPr>
            <w:r>
              <w:rPr>
                <w:rFonts w:hint="eastAsia"/>
              </w:rPr>
              <w:t>张鹤</w:t>
            </w:r>
            <w:r>
              <w:rPr>
                <w:rFonts w:hint="eastAsia"/>
              </w:rPr>
              <w:t xml:space="preserve"> 00231026</w:t>
            </w:r>
          </w:p>
        </w:tc>
      </w:tr>
    </w:tbl>
    <w:p w:rsidR="008B5397" w:rsidRDefault="009244C4" w:rsidP="009244C4">
      <w:pPr>
        <w:pStyle w:val="afb"/>
        <w:rPr>
          <w:noProof/>
        </w:rPr>
      </w:pPr>
      <w:r>
        <w:rPr>
          <w:rFonts w:hint="eastAsia"/>
        </w:rPr>
        <w:lastRenderedPageBreak/>
        <w:t>目</w:t>
      </w:r>
      <w:r>
        <w:t xml:space="preserve">  </w:t>
      </w:r>
      <w:r>
        <w:rPr>
          <w:rFonts w:hint="eastAsia"/>
        </w:rPr>
        <w:t>录</w:t>
      </w:r>
      <w:r w:rsidR="00DE2931" w:rsidRPr="00DE2931">
        <w:fldChar w:fldCharType="begin"/>
      </w:r>
      <w:r>
        <w:instrText xml:space="preserve"> TOC \o "2-3" \t "标题 1,1,标题 4,4" </w:instrText>
      </w:r>
      <w:r w:rsidR="00DE2931" w:rsidRPr="00DE2931">
        <w:fldChar w:fldCharType="separate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_Toc357503775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_Toc357503776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适用范围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_Toc357503777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_Toc357503778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搭建编译环境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_Toc357503779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硬件要求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_Toc357503780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软件要求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_Toc357503781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环境变量配置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_Toc357503782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其他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_Toc357503783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通用编译工具指导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_Toc357503784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5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noProof/>
        </w:rPr>
        <w:t>Windows/Solaris/Unix/…</w:t>
      </w:r>
      <w:r>
        <w:rPr>
          <w:rFonts w:hint="eastAsia"/>
          <w:noProof/>
        </w:rPr>
        <w:t>下通用工具列表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_Toc357503785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5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安装工具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_Toc357503786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5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105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noProof/>
        </w:rPr>
        <w:t>XXX</w:t>
      </w:r>
      <w:r>
        <w:rPr>
          <w:rFonts w:hint="eastAsia"/>
          <w:noProof/>
        </w:rPr>
        <w:t>工具（此章节有多个进行多次拷贝）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_Toc357503787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5</w:t>
      </w:r>
      <w:r w:rsidR="00DE2931">
        <w:rPr>
          <w:noProof/>
        </w:rPr>
        <w:fldChar w:fldCharType="end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编译依赖及编译流程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_Toc357503788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5</w:t>
      </w:r>
      <w:r w:rsidR="00DE2931">
        <w:rPr>
          <w:noProof/>
        </w:rPr>
        <w:fldChar w:fldCharType="end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编译过程图</w:t>
      </w:r>
      <w:r>
        <w:rPr>
          <w:noProof/>
        </w:rPr>
        <w:t>(</w:t>
      </w:r>
      <w:r>
        <w:rPr>
          <w:rFonts w:hint="eastAsia"/>
          <w:noProof/>
        </w:rPr>
        <w:t>可选</w:t>
      </w:r>
      <w:r>
        <w:rPr>
          <w:noProof/>
        </w:rPr>
        <w:t>)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_Toc357503789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5</w:t>
      </w:r>
      <w:r w:rsidR="00DE2931">
        <w:rPr>
          <w:noProof/>
        </w:rPr>
        <w:fldChar w:fldCharType="end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版本编译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_Toc357503790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6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B60155">
        <w:rPr>
          <w:rFonts w:eastAsia="Arial Unicode MS"/>
          <w:noProof/>
        </w:rPr>
        <w:t>6.1.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组件</w:t>
      </w:r>
      <w:r>
        <w:rPr>
          <w:noProof/>
        </w:rPr>
        <w:t>XXX</w:t>
      </w:r>
      <w:r>
        <w:rPr>
          <w:rFonts w:hint="eastAsia"/>
          <w:noProof/>
        </w:rPr>
        <w:t>编译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_Toc357503791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6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编译一致性说明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_Toc357503792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7</w:t>
      </w:r>
      <w:r w:rsidR="00DE2931">
        <w:rPr>
          <w:noProof/>
        </w:rPr>
        <w:fldChar w:fldCharType="end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补丁制作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_Toc357503793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7</w:t>
      </w:r>
      <w:r w:rsidR="00DE2931">
        <w:rPr>
          <w:noProof/>
        </w:rPr>
        <w:fldChar w:fldCharType="end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安装盘制作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_Toc357503794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7</w:t>
      </w:r>
      <w:r w:rsidR="00DE2931">
        <w:rPr>
          <w:noProof/>
        </w:rPr>
        <w:fldChar w:fldCharType="end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B60155">
        <w:rPr>
          <w:noProof/>
          <w:kern w:val="2"/>
        </w:rPr>
        <w:t>FAQ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_Toc357503795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7</w:t>
      </w:r>
      <w:r w:rsidR="00DE2931">
        <w:rPr>
          <w:noProof/>
        </w:rPr>
        <w:fldChar w:fldCharType="end"/>
      </w:r>
    </w:p>
    <w:p w:rsidR="00A34479" w:rsidRDefault="00DE2931" w:rsidP="00A34479">
      <w:pPr>
        <w:pStyle w:val="aa"/>
      </w:pPr>
      <w:r>
        <w:fldChar w:fldCharType="end"/>
      </w:r>
    </w:p>
    <w:p w:rsidR="00A34479" w:rsidRDefault="00A34479" w:rsidP="00A34479">
      <w:pPr>
        <w:pStyle w:val="aa"/>
      </w:pPr>
    </w:p>
    <w:p w:rsidR="00A34479" w:rsidRDefault="00A34479" w:rsidP="00A34479">
      <w:pPr>
        <w:pStyle w:val="aa"/>
      </w:pPr>
    </w:p>
    <w:p w:rsidR="00A34479" w:rsidRDefault="00A34479" w:rsidP="00A34479">
      <w:pPr>
        <w:pStyle w:val="aa"/>
      </w:pPr>
    </w:p>
    <w:p w:rsidR="00CD7049" w:rsidRDefault="00CD7049" w:rsidP="00A34479">
      <w:pPr>
        <w:pStyle w:val="aa"/>
      </w:pPr>
    </w:p>
    <w:p w:rsidR="00A34479" w:rsidRDefault="00A34479" w:rsidP="008F1E08">
      <w:pPr>
        <w:pStyle w:val="aa"/>
        <w:jc w:val="left"/>
      </w:pPr>
    </w:p>
    <w:p w:rsidR="00A34479" w:rsidRDefault="00A34479" w:rsidP="00A34479">
      <w:pPr>
        <w:pStyle w:val="aa"/>
      </w:pPr>
      <w:r>
        <w:rPr>
          <w:rFonts w:hint="eastAsia"/>
        </w:rPr>
        <w:lastRenderedPageBreak/>
        <w:t>版本编译</w:t>
      </w:r>
      <w:r w:rsidR="009D708E">
        <w:rPr>
          <w:rFonts w:hint="eastAsia"/>
        </w:rPr>
        <w:t>手册</w:t>
      </w:r>
      <w:r w:rsidR="008F1E08">
        <w:rPr>
          <w:rFonts w:hint="eastAsia"/>
        </w:rPr>
        <w:t>模板</w:t>
      </w:r>
    </w:p>
    <w:p w:rsidR="00A34479" w:rsidRPr="00CD7049" w:rsidRDefault="00042DF4" w:rsidP="00CD7049">
      <w:pPr>
        <w:pStyle w:val="afc"/>
        <w:rPr>
          <w:b/>
        </w:rPr>
      </w:pPr>
      <w:r w:rsidRPr="00042DF4">
        <w:rPr>
          <w:b/>
        </w:rPr>
        <w:t>关键词</w:t>
      </w:r>
      <w:r w:rsidR="00A34479" w:rsidRPr="00CD7049">
        <w:rPr>
          <w:rFonts w:hint="eastAsia"/>
          <w:b/>
        </w:rPr>
        <w:t>：</w:t>
      </w:r>
      <w:r w:rsidR="003720FF" w:rsidRPr="00CD7049">
        <w:rPr>
          <w:b/>
        </w:rPr>
        <w:t xml:space="preserve"> </w:t>
      </w:r>
    </w:p>
    <w:p w:rsidR="00A34479" w:rsidRPr="00CD7049" w:rsidRDefault="00A34479" w:rsidP="005F0B99">
      <w:pPr>
        <w:pStyle w:val="afc"/>
        <w:numPr>
          <w:ins w:id="0" w:author="Unknown"/>
        </w:numPr>
        <w:rPr>
          <w:b/>
        </w:rPr>
      </w:pPr>
      <w:r w:rsidRPr="00CD7049">
        <w:rPr>
          <w:rFonts w:hint="eastAsia"/>
          <w:b/>
        </w:rPr>
        <w:t>摘要：</w:t>
      </w:r>
      <w:r w:rsidR="003720FF" w:rsidRPr="00CD7049">
        <w:rPr>
          <w:b/>
        </w:rPr>
        <w:t xml:space="preserve"> </w:t>
      </w:r>
    </w:p>
    <w:p w:rsidR="00A34479" w:rsidRPr="00CD7049" w:rsidRDefault="00A34479" w:rsidP="00A34479">
      <w:pPr>
        <w:pStyle w:val="afc"/>
        <w:rPr>
          <w:b/>
        </w:rPr>
      </w:pPr>
      <w:r w:rsidRPr="00CD7049">
        <w:rPr>
          <w:rFonts w:hint="eastAsia"/>
          <w:b/>
        </w:rPr>
        <w:t>缩略语清单：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/>
      </w:tblPr>
      <w:tblGrid>
        <w:gridCol w:w="2516"/>
        <w:gridCol w:w="3885"/>
        <w:gridCol w:w="4179"/>
      </w:tblGrid>
      <w:tr w:rsidR="00A34479" w:rsidRPr="00105828" w:rsidTr="00F205E2">
        <w:trPr>
          <w:cantSplit/>
          <w:tblHeader/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34479" w:rsidRPr="00E37BEF" w:rsidRDefault="00A34479" w:rsidP="00F205E2">
            <w:pPr>
              <w:pStyle w:val="Char3"/>
            </w:pPr>
            <w:r w:rsidRPr="00E37BEF">
              <w:rPr>
                <w:rFonts w:hint="eastAsia"/>
              </w:rPr>
              <w:t>缩略语</w:t>
            </w: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34479" w:rsidRPr="00E37BEF" w:rsidRDefault="00A34479" w:rsidP="00F205E2">
            <w:pPr>
              <w:pStyle w:val="Char3"/>
            </w:pPr>
            <w:r w:rsidRPr="00E37BEF">
              <w:rPr>
                <w:rFonts w:hint="eastAsia"/>
              </w:rPr>
              <w:t>英文全名</w:t>
            </w: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34479" w:rsidRPr="00E37BEF" w:rsidRDefault="00A34479" w:rsidP="00F205E2">
            <w:pPr>
              <w:pStyle w:val="Char3"/>
            </w:pPr>
            <w:r w:rsidRPr="00E37BEF">
              <w:rPr>
                <w:rFonts w:hint="eastAsia"/>
              </w:rPr>
              <w:t>中文解释</w:t>
            </w:r>
          </w:p>
        </w:tc>
      </w:tr>
      <w:tr w:rsidR="00A34479" w:rsidRPr="00105828" w:rsidTr="00F205E2">
        <w:trPr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CD0796" w:rsidP="00F205E2">
            <w:pPr>
              <w:pStyle w:val="a6"/>
            </w:pPr>
            <w:r>
              <w:rPr>
                <w:rFonts w:hint="eastAsia"/>
              </w:rPr>
              <w:t>eSDK</w:t>
            </w: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4B5478" w:rsidRDefault="00A34479" w:rsidP="00F205E2">
            <w:pPr>
              <w:pStyle w:val="a6"/>
            </w:pPr>
          </w:p>
        </w:tc>
      </w:tr>
      <w:tr w:rsidR="00A34479" w:rsidRPr="00105828" w:rsidTr="00F205E2">
        <w:trPr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</w:tr>
      <w:tr w:rsidR="00A34479" w:rsidRPr="00105828" w:rsidTr="00F205E2">
        <w:trPr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</w:tr>
      <w:tr w:rsidR="00A34479" w:rsidRPr="00105828" w:rsidTr="00F205E2">
        <w:trPr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</w:tr>
    </w:tbl>
    <w:p w:rsidR="00042DF4" w:rsidRDefault="00042DF4" w:rsidP="009244C4">
      <w:pPr>
        <w:pStyle w:val="afc"/>
        <w:widowControl/>
        <w:ind w:left="0" w:firstLine="0"/>
      </w:pPr>
    </w:p>
    <w:p w:rsidR="009B647E" w:rsidRDefault="009B647E" w:rsidP="00B750C2">
      <w:pPr>
        <w:pStyle w:val="1"/>
      </w:pPr>
      <w:bookmarkStart w:id="1" w:name="_Toc357503775"/>
      <w:r>
        <w:rPr>
          <w:rFonts w:hint="eastAsia"/>
        </w:rPr>
        <w:t>简介</w:t>
      </w:r>
      <w:bookmarkEnd w:id="1"/>
    </w:p>
    <w:p w:rsidR="00434F0B" w:rsidRDefault="00CD0796" w:rsidP="00CD0796">
      <w:pPr>
        <w:pStyle w:val="212"/>
      </w:pPr>
      <w:bookmarkStart w:id="2" w:name="_Toc291340684"/>
      <w:r w:rsidRPr="00CD0796">
        <w:rPr>
          <w:rFonts w:hint="eastAsia"/>
        </w:rPr>
        <w:t>本文档主要介绍</w:t>
      </w:r>
      <w:proofErr w:type="spellStart"/>
      <w:r w:rsidRPr="00CD0796">
        <w:rPr>
          <w:rFonts w:hint="eastAsia"/>
        </w:rPr>
        <w:t>eSDK</w:t>
      </w:r>
      <w:proofErr w:type="spellEnd"/>
      <w:r w:rsidR="00145357">
        <w:rPr>
          <w:rFonts w:hint="eastAsia"/>
        </w:rPr>
        <w:t xml:space="preserve"> </w:t>
      </w:r>
      <w:proofErr w:type="spellStart"/>
      <w:r w:rsidR="00145357">
        <w:rPr>
          <w:rFonts w:hint="eastAsia"/>
        </w:rPr>
        <w:t>OceanStor</w:t>
      </w:r>
      <w:proofErr w:type="spellEnd"/>
      <w:r w:rsidR="00145357">
        <w:rPr>
          <w:rFonts w:hint="eastAsia"/>
        </w:rPr>
        <w:t xml:space="preserve"> </w:t>
      </w:r>
      <w:proofErr w:type="spellStart"/>
      <w:r w:rsidR="00145357">
        <w:rPr>
          <w:rFonts w:hint="eastAsia"/>
        </w:rPr>
        <w:t>OpenApi</w:t>
      </w:r>
      <w:proofErr w:type="spellEnd"/>
      <w:r w:rsidR="00434F0B">
        <w:rPr>
          <w:rFonts w:hint="eastAsia"/>
        </w:rPr>
        <w:t>的编译</w:t>
      </w:r>
      <w:r w:rsidR="006E31EF">
        <w:rPr>
          <w:rFonts w:hint="eastAsia"/>
        </w:rPr>
        <w:t>环境、编译依赖、编译流程、编译过程和安装盘制作</w:t>
      </w:r>
      <w:r w:rsidR="001069E1">
        <w:rPr>
          <w:rFonts w:hint="eastAsia"/>
        </w:rPr>
        <w:t>。</w:t>
      </w:r>
    </w:p>
    <w:p w:rsidR="005C706B" w:rsidRDefault="005C706B" w:rsidP="00B750C2">
      <w:pPr>
        <w:pStyle w:val="2"/>
      </w:pPr>
      <w:bookmarkStart w:id="3" w:name="_Toc357503776"/>
      <w:r w:rsidRPr="00607706">
        <w:rPr>
          <w:rFonts w:hint="eastAsia"/>
        </w:rPr>
        <w:t>目的</w:t>
      </w:r>
      <w:bookmarkEnd w:id="3"/>
    </w:p>
    <w:p w:rsidR="005C706B" w:rsidRDefault="00E50CCD" w:rsidP="00B750C2">
      <w:pPr>
        <w:pStyle w:val="2"/>
      </w:pPr>
      <w:bookmarkStart w:id="4" w:name="_Toc357503777"/>
      <w:bookmarkEnd w:id="2"/>
      <w:r>
        <w:rPr>
          <w:rFonts w:hint="eastAsia"/>
        </w:rPr>
        <w:t>适用</w:t>
      </w:r>
      <w:r w:rsidR="005C706B">
        <w:rPr>
          <w:rFonts w:hint="eastAsia"/>
        </w:rPr>
        <w:t>范围</w:t>
      </w:r>
      <w:bookmarkEnd w:id="4"/>
    </w:p>
    <w:p w:rsidR="00E50CCD" w:rsidRPr="00AE1A16" w:rsidRDefault="00AE1A16" w:rsidP="00E50CCD">
      <w:pPr>
        <w:rPr>
          <w:rFonts w:cs="宋体"/>
          <w:iCs/>
          <w:color w:val="000000" w:themeColor="text1"/>
          <w:sz w:val="21"/>
        </w:rPr>
      </w:pPr>
      <w:r w:rsidRPr="00AE1A16">
        <w:rPr>
          <w:rFonts w:cs="宋体" w:hint="eastAsia"/>
          <w:iCs/>
          <w:color w:val="000000" w:themeColor="text1"/>
          <w:sz w:val="21"/>
        </w:rPr>
        <w:t>本手册适用</w:t>
      </w:r>
      <w:r w:rsidR="00FA7AEE">
        <w:rPr>
          <w:rFonts w:cs="宋体" w:hint="eastAsia"/>
          <w:iCs/>
          <w:color w:val="000000" w:themeColor="text1"/>
          <w:sz w:val="21"/>
        </w:rPr>
        <w:t>全球</w:t>
      </w:r>
      <w:r w:rsidR="00E0557F">
        <w:rPr>
          <w:rFonts w:cs="宋体" w:hint="eastAsia"/>
          <w:iCs/>
          <w:color w:val="000000" w:themeColor="text1"/>
          <w:sz w:val="21"/>
        </w:rPr>
        <w:t>（</w:t>
      </w:r>
      <w:r w:rsidR="00654305">
        <w:rPr>
          <w:rFonts w:cs="宋体" w:hint="eastAsia"/>
          <w:iCs/>
          <w:color w:val="000000" w:themeColor="text1"/>
          <w:sz w:val="21"/>
        </w:rPr>
        <w:t>目前</w:t>
      </w:r>
      <w:r w:rsidR="00E0557F">
        <w:rPr>
          <w:rFonts w:cs="宋体" w:hint="eastAsia"/>
          <w:iCs/>
          <w:color w:val="000000" w:themeColor="text1"/>
          <w:sz w:val="21"/>
        </w:rPr>
        <w:t>支持中英文）</w:t>
      </w:r>
      <w:r>
        <w:rPr>
          <w:rFonts w:cs="宋体" w:hint="eastAsia"/>
          <w:iCs/>
          <w:color w:val="000000" w:themeColor="text1"/>
          <w:sz w:val="21"/>
        </w:rPr>
        <w:t>。</w:t>
      </w:r>
    </w:p>
    <w:p w:rsidR="005C706B" w:rsidRDefault="005C706B" w:rsidP="00B750C2">
      <w:pPr>
        <w:pStyle w:val="2"/>
      </w:pPr>
      <w:bookmarkStart w:id="5" w:name="_Toc27281344"/>
      <w:bookmarkStart w:id="6" w:name="_Toc35141926"/>
      <w:bookmarkStart w:id="7" w:name="_Toc66013821"/>
      <w:bookmarkStart w:id="8" w:name="_Toc357503778"/>
      <w:r>
        <w:rPr>
          <w:rFonts w:hint="eastAsia"/>
        </w:rPr>
        <w:t>概述</w:t>
      </w:r>
      <w:bookmarkEnd w:id="5"/>
      <w:bookmarkEnd w:id="6"/>
      <w:bookmarkEnd w:id="7"/>
      <w:bookmarkEnd w:id="8"/>
    </w:p>
    <w:p w:rsidR="009B647E" w:rsidRDefault="00E50CCD" w:rsidP="009B647E">
      <w:pPr>
        <w:rPr>
          <w:i/>
          <w:color w:val="0033CC"/>
        </w:rPr>
      </w:pPr>
      <w:r w:rsidRPr="00B70F2F">
        <w:rPr>
          <w:rFonts w:cs="宋体" w:hint="eastAsia"/>
          <w:i/>
          <w:iCs/>
          <w:color w:val="0000FF"/>
          <w:sz w:val="21"/>
        </w:rPr>
        <w:t>主要说明</w:t>
      </w:r>
      <w:r w:rsidR="005C706B" w:rsidRPr="00B70F2F">
        <w:rPr>
          <w:rFonts w:cs="宋体" w:hint="eastAsia"/>
          <w:i/>
          <w:iCs/>
          <w:color w:val="0000FF"/>
          <w:sz w:val="21"/>
        </w:rPr>
        <w:t>编译对象</w:t>
      </w:r>
      <w:r w:rsidRPr="00B70F2F">
        <w:rPr>
          <w:rFonts w:cs="宋体" w:hint="eastAsia"/>
          <w:i/>
          <w:iCs/>
          <w:color w:val="0000FF"/>
          <w:sz w:val="21"/>
        </w:rPr>
        <w:t>及编译后的交付件</w:t>
      </w:r>
      <w:r w:rsidR="005C706B" w:rsidRPr="00B70F2F">
        <w:rPr>
          <w:rFonts w:cs="宋体" w:hint="eastAsia"/>
          <w:i/>
          <w:iCs/>
          <w:color w:val="0000FF"/>
          <w:sz w:val="21"/>
        </w:rPr>
        <w:t>；编译结果与</w:t>
      </w:r>
      <w:proofErr w:type="gramStart"/>
      <w:r w:rsidR="005C706B" w:rsidRPr="00B70F2F">
        <w:rPr>
          <w:rFonts w:cs="宋体" w:hint="eastAsia"/>
          <w:i/>
          <w:iCs/>
          <w:color w:val="0000FF"/>
          <w:sz w:val="21"/>
        </w:rPr>
        <w:t>现网产品</w:t>
      </w:r>
      <w:proofErr w:type="gramEnd"/>
      <w:r w:rsidR="005C706B" w:rsidRPr="00B70F2F">
        <w:rPr>
          <w:rFonts w:cs="宋体" w:hint="eastAsia"/>
          <w:i/>
          <w:iCs/>
          <w:color w:val="0000FF"/>
          <w:sz w:val="21"/>
        </w:rPr>
        <w:t>可能的差异</w:t>
      </w:r>
      <w:r w:rsidRPr="00B70F2F">
        <w:rPr>
          <w:rFonts w:cs="宋体" w:hint="eastAsia"/>
          <w:i/>
          <w:iCs/>
          <w:color w:val="0000FF"/>
          <w:sz w:val="21"/>
        </w:rPr>
        <w:t>等</w:t>
      </w:r>
      <w:r w:rsidR="005C706B" w:rsidRPr="00B70F2F">
        <w:rPr>
          <w:rFonts w:cs="宋体" w:hint="eastAsia"/>
          <w:i/>
          <w:iCs/>
          <w:color w:val="0000FF"/>
          <w:sz w:val="21"/>
        </w:rPr>
        <w:t>。</w:t>
      </w:r>
      <w:r w:rsidR="005C706B" w:rsidRPr="00B70F2F">
        <w:rPr>
          <w:rFonts w:hint="eastAsia"/>
          <w:i/>
          <w:color w:val="0033CC"/>
        </w:rPr>
        <w:t xml:space="preserve"> </w:t>
      </w:r>
    </w:p>
    <w:p w:rsidR="006E31EF" w:rsidRPr="00123228" w:rsidRDefault="006E31EF" w:rsidP="009B647E">
      <w:pPr>
        <w:rPr>
          <w:i/>
          <w:color w:val="0033CC"/>
        </w:rPr>
      </w:pPr>
    </w:p>
    <w:p w:rsidR="00D42C29" w:rsidRDefault="00B70F2F" w:rsidP="00B750C2">
      <w:pPr>
        <w:pStyle w:val="1"/>
      </w:pPr>
      <w:bookmarkStart w:id="9" w:name="_Toc357503779"/>
      <w:r>
        <w:rPr>
          <w:rFonts w:hint="eastAsia"/>
        </w:rPr>
        <w:t>搭建编译环境</w:t>
      </w:r>
      <w:bookmarkEnd w:id="9"/>
    </w:p>
    <w:p w:rsidR="00BC2548" w:rsidRDefault="00153C2B" w:rsidP="00B750C2">
      <w:pPr>
        <w:pStyle w:val="2"/>
      </w:pPr>
      <w:bookmarkStart w:id="10" w:name="_Toc357503780"/>
      <w:r>
        <w:rPr>
          <w:rFonts w:hint="eastAsia"/>
        </w:rPr>
        <w:t>硬件要求</w:t>
      </w:r>
      <w:bookmarkEnd w:id="10"/>
    </w:p>
    <w:tbl>
      <w:tblPr>
        <w:tblW w:w="0" w:type="auto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949"/>
        <w:gridCol w:w="2030"/>
        <w:gridCol w:w="2199"/>
      </w:tblGrid>
      <w:tr w:rsidR="00507BBB" w:rsidRPr="008052F0" w:rsidTr="0094544A">
        <w:trPr>
          <w:cantSplit/>
          <w:trHeight w:val="415"/>
        </w:trPr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07BBB" w:rsidRPr="008052F0" w:rsidRDefault="00507BBB" w:rsidP="0094544A">
            <w:pPr>
              <w:pStyle w:val="TableHeading"/>
            </w:pPr>
            <w:r w:rsidRPr="008052F0">
              <w:rPr>
                <w:rFonts w:hint="eastAsia"/>
              </w:rPr>
              <w:t>硬件名称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07BBB" w:rsidRPr="008052F0" w:rsidRDefault="00507BBB" w:rsidP="0094544A">
            <w:pPr>
              <w:pStyle w:val="TableHeading"/>
            </w:pPr>
            <w:r w:rsidRPr="008052F0">
              <w:rPr>
                <w:rFonts w:hint="eastAsia"/>
              </w:rPr>
              <w:t>基本配置要求</w:t>
            </w:r>
          </w:p>
        </w:tc>
        <w:tc>
          <w:tcPr>
            <w:tcW w:w="2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07BBB" w:rsidRPr="008052F0" w:rsidRDefault="00507BBB" w:rsidP="0094544A">
            <w:pPr>
              <w:pStyle w:val="TableHeading"/>
            </w:pPr>
            <w:r w:rsidRPr="008052F0">
              <w:rPr>
                <w:rFonts w:hint="eastAsia"/>
              </w:rPr>
              <w:t>推荐配置要求</w:t>
            </w:r>
          </w:p>
        </w:tc>
      </w:tr>
      <w:tr w:rsidR="00507BBB" w:rsidRPr="008052F0" w:rsidTr="0094544A">
        <w:trPr>
          <w:cantSplit/>
          <w:trHeight w:val="415"/>
        </w:trPr>
        <w:tc>
          <w:tcPr>
            <w:tcW w:w="1949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CPU</w:t>
            </w:r>
          </w:p>
        </w:tc>
        <w:tc>
          <w:tcPr>
            <w:tcW w:w="2030" w:type="dxa"/>
          </w:tcPr>
          <w:p w:rsidR="00507BBB" w:rsidRPr="008052F0" w:rsidRDefault="00507BBB" w:rsidP="0094544A">
            <w:pPr>
              <w:pStyle w:val="TableText"/>
            </w:pPr>
            <w:r>
              <w:rPr>
                <w:rFonts w:hint="eastAsia"/>
              </w:rPr>
              <w:t>1</w:t>
            </w:r>
            <w:r w:rsidRPr="008052F0">
              <w:rPr>
                <w:rFonts w:hint="eastAsia"/>
              </w:rPr>
              <w:t>G</w:t>
            </w:r>
          </w:p>
        </w:tc>
        <w:tc>
          <w:tcPr>
            <w:tcW w:w="2199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双核</w:t>
            </w:r>
            <w:r>
              <w:rPr>
                <w:rFonts w:hint="eastAsia"/>
              </w:rPr>
              <w:t>2G</w:t>
            </w:r>
            <w:r w:rsidRPr="008052F0">
              <w:rPr>
                <w:rFonts w:hint="eastAsia"/>
              </w:rPr>
              <w:t>及以上</w:t>
            </w:r>
          </w:p>
        </w:tc>
      </w:tr>
      <w:tr w:rsidR="00507BBB" w:rsidRPr="008052F0" w:rsidTr="0094544A">
        <w:trPr>
          <w:cantSplit/>
          <w:trHeight w:val="415"/>
        </w:trPr>
        <w:tc>
          <w:tcPr>
            <w:tcW w:w="1949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内存</w:t>
            </w:r>
          </w:p>
        </w:tc>
        <w:tc>
          <w:tcPr>
            <w:tcW w:w="2030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2GB</w:t>
            </w:r>
          </w:p>
        </w:tc>
        <w:tc>
          <w:tcPr>
            <w:tcW w:w="2199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4GB</w:t>
            </w:r>
            <w:r w:rsidRPr="008052F0">
              <w:rPr>
                <w:rFonts w:hint="eastAsia"/>
              </w:rPr>
              <w:t>及以上</w:t>
            </w:r>
          </w:p>
        </w:tc>
      </w:tr>
      <w:tr w:rsidR="00507BBB" w:rsidRPr="008052F0" w:rsidTr="0094544A">
        <w:trPr>
          <w:cantSplit/>
          <w:trHeight w:val="415"/>
        </w:trPr>
        <w:tc>
          <w:tcPr>
            <w:tcW w:w="1949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硬盘</w:t>
            </w:r>
          </w:p>
        </w:tc>
        <w:tc>
          <w:tcPr>
            <w:tcW w:w="2030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10GB</w:t>
            </w:r>
          </w:p>
        </w:tc>
        <w:tc>
          <w:tcPr>
            <w:tcW w:w="2199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80GB</w:t>
            </w:r>
            <w:r w:rsidRPr="008052F0">
              <w:rPr>
                <w:rFonts w:hint="eastAsia"/>
              </w:rPr>
              <w:t>及以上</w:t>
            </w:r>
          </w:p>
        </w:tc>
      </w:tr>
    </w:tbl>
    <w:p w:rsidR="00153C2B" w:rsidRDefault="00153C2B" w:rsidP="00B750C2">
      <w:pPr>
        <w:pStyle w:val="2"/>
      </w:pPr>
      <w:bookmarkStart w:id="11" w:name="_Toc357503781"/>
      <w:r>
        <w:rPr>
          <w:rFonts w:hint="eastAsia"/>
        </w:rPr>
        <w:lastRenderedPageBreak/>
        <w:t>软件要求</w:t>
      </w:r>
      <w:bookmarkEnd w:id="11"/>
    </w:p>
    <w:tbl>
      <w:tblPr>
        <w:tblW w:w="0" w:type="auto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2074"/>
        <w:gridCol w:w="4500"/>
      </w:tblGrid>
      <w:tr w:rsidR="00507BBB" w:rsidRPr="008052F0" w:rsidTr="0094544A">
        <w:trPr>
          <w:cantSplit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07BBB" w:rsidRPr="008052F0" w:rsidRDefault="00507BBB" w:rsidP="0094544A">
            <w:pPr>
              <w:pStyle w:val="TableHeading"/>
            </w:pPr>
            <w:r w:rsidRPr="008052F0">
              <w:rPr>
                <w:rFonts w:hint="eastAsia"/>
              </w:rPr>
              <w:t>软件名称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07BBB" w:rsidRPr="008052F0" w:rsidRDefault="00507BBB" w:rsidP="0094544A">
            <w:pPr>
              <w:pStyle w:val="TableHeading"/>
            </w:pPr>
            <w:r w:rsidRPr="008052F0">
              <w:rPr>
                <w:rFonts w:hint="eastAsia"/>
              </w:rPr>
              <w:t>软件版本</w:t>
            </w:r>
          </w:p>
        </w:tc>
      </w:tr>
      <w:tr w:rsidR="00507BBB" w:rsidRPr="008052F0" w:rsidTr="0094544A">
        <w:trPr>
          <w:cantSplit/>
        </w:trPr>
        <w:tc>
          <w:tcPr>
            <w:tcW w:w="2074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Microsoft Windows</w:t>
            </w:r>
            <w:r>
              <w:rPr>
                <w:rFonts w:hint="eastAsia"/>
              </w:rPr>
              <w:t xml:space="preserve"> 32bit</w:t>
            </w:r>
          </w:p>
        </w:tc>
        <w:tc>
          <w:tcPr>
            <w:tcW w:w="4500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XP/2000/2003</w:t>
            </w:r>
            <w:r w:rsidRPr="008052F0">
              <w:rPr>
                <w:rFonts w:hint="eastAsia"/>
              </w:rPr>
              <w:t>及其他兼容</w:t>
            </w:r>
          </w:p>
        </w:tc>
      </w:tr>
    </w:tbl>
    <w:p w:rsidR="00153C2B" w:rsidRDefault="00153C2B" w:rsidP="00B750C2">
      <w:pPr>
        <w:pStyle w:val="2"/>
      </w:pPr>
      <w:bookmarkStart w:id="12" w:name="_Toc357503782"/>
      <w:r>
        <w:rPr>
          <w:rFonts w:hint="eastAsia"/>
        </w:rPr>
        <w:t>环境变量配置</w:t>
      </w:r>
      <w:bookmarkEnd w:id="12"/>
    </w:p>
    <w:p w:rsidR="003D6A80" w:rsidRPr="00112B34" w:rsidRDefault="003D6A80" w:rsidP="003D6A80">
      <w:pPr>
        <w:pStyle w:val="aff0"/>
        <w:ind w:left="425" w:firstLineChars="0" w:firstLine="0"/>
      </w:pPr>
      <w:r>
        <w:rPr>
          <w:rFonts w:hint="eastAsia"/>
        </w:rPr>
        <w:t>JAVA_HOME</w:t>
      </w:r>
      <w:r>
        <w:rPr>
          <w:rFonts w:hint="eastAsia"/>
        </w:rPr>
        <w:t>配置为</w:t>
      </w:r>
      <w:r>
        <w:rPr>
          <w:rFonts w:hint="eastAsia"/>
        </w:rPr>
        <w:t>JDK</w:t>
      </w:r>
      <w:r>
        <w:rPr>
          <w:rFonts w:hint="eastAsia"/>
        </w:rPr>
        <w:t>安装后的路径，如：</w:t>
      </w:r>
      <w:r w:rsidRPr="00112B34">
        <w:t>C:\Program Files\Java\jdk1.6.0_2</w:t>
      </w:r>
      <w:r>
        <w:rPr>
          <w:rFonts w:hint="eastAsia"/>
        </w:rPr>
        <w:t>5</w:t>
      </w:r>
    </w:p>
    <w:p w:rsidR="00153C2B" w:rsidRDefault="00153C2B" w:rsidP="00B750C2">
      <w:pPr>
        <w:pStyle w:val="2"/>
      </w:pPr>
      <w:bookmarkStart w:id="13" w:name="_Toc357503783"/>
      <w:r>
        <w:rPr>
          <w:rFonts w:hint="eastAsia"/>
        </w:rPr>
        <w:t>其他</w:t>
      </w:r>
      <w:bookmarkEnd w:id="13"/>
    </w:p>
    <w:p w:rsidR="00982A9C" w:rsidRPr="00B70F2F" w:rsidRDefault="00B70F2F" w:rsidP="00153C2B">
      <w:pPr>
        <w:rPr>
          <w:rFonts w:cs="宋体"/>
          <w:i/>
          <w:iCs/>
          <w:color w:val="0000FF"/>
          <w:sz w:val="21"/>
        </w:rPr>
      </w:pPr>
      <w:r w:rsidRPr="00B70F2F">
        <w:rPr>
          <w:rFonts w:cs="宋体" w:hint="eastAsia"/>
          <w:i/>
          <w:iCs/>
          <w:color w:val="0000FF"/>
          <w:sz w:val="21"/>
        </w:rPr>
        <w:t>编译前需要确认的工作，例如</w:t>
      </w:r>
      <w:proofErr w:type="gramStart"/>
      <w:r w:rsidRPr="00B70F2F">
        <w:rPr>
          <w:rFonts w:cs="宋体" w:hint="eastAsia"/>
          <w:i/>
          <w:iCs/>
          <w:color w:val="0000FF"/>
          <w:sz w:val="21"/>
        </w:rPr>
        <w:t>第三方库的</w:t>
      </w:r>
      <w:proofErr w:type="gramEnd"/>
      <w:r w:rsidRPr="00B70F2F">
        <w:rPr>
          <w:rFonts w:cs="宋体" w:hint="eastAsia"/>
          <w:i/>
          <w:iCs/>
          <w:color w:val="0000FF"/>
          <w:sz w:val="21"/>
        </w:rPr>
        <w:t>版本和补丁是否正确，依赖的其他组件是否正确编译，</w:t>
      </w:r>
      <w:r w:rsidR="00216075" w:rsidRPr="00B70F2F">
        <w:rPr>
          <w:rFonts w:cs="宋体" w:hint="eastAsia"/>
          <w:i/>
          <w:iCs/>
          <w:color w:val="0000FF"/>
          <w:sz w:val="21"/>
        </w:rPr>
        <w:t>创建目录﹑</w:t>
      </w:r>
      <w:r w:rsidR="00A02B6A" w:rsidRPr="00B70F2F">
        <w:rPr>
          <w:rFonts w:cs="宋体" w:hint="eastAsia"/>
          <w:i/>
          <w:iCs/>
          <w:color w:val="0000FF"/>
          <w:sz w:val="21"/>
        </w:rPr>
        <w:t>文件属性等等</w:t>
      </w:r>
      <w:r w:rsidRPr="00B70F2F">
        <w:rPr>
          <w:rFonts w:cs="宋体" w:hint="eastAsia"/>
          <w:i/>
          <w:iCs/>
          <w:color w:val="0000FF"/>
          <w:sz w:val="21"/>
        </w:rPr>
        <w:t>方法；</w:t>
      </w:r>
    </w:p>
    <w:p w:rsidR="00C708DE" w:rsidRPr="00B70F2F" w:rsidRDefault="00156198" w:rsidP="00837150">
      <w:pPr>
        <w:rPr>
          <w:rFonts w:cs="宋体"/>
          <w:i/>
          <w:iCs/>
          <w:color w:val="0000FF"/>
          <w:sz w:val="21"/>
        </w:rPr>
      </w:pPr>
      <w:r>
        <w:rPr>
          <w:rFonts w:cs="宋体" w:hint="eastAsia"/>
          <w:i/>
          <w:iCs/>
          <w:color w:val="0000FF"/>
          <w:sz w:val="21"/>
        </w:rPr>
        <w:t>说明中应该</w:t>
      </w:r>
      <w:r w:rsidR="003622B8" w:rsidRPr="00B70F2F">
        <w:rPr>
          <w:rFonts w:cs="宋体" w:hint="eastAsia"/>
          <w:i/>
          <w:iCs/>
          <w:color w:val="0000FF"/>
          <w:sz w:val="21"/>
        </w:rPr>
        <w:t>包括</w:t>
      </w:r>
      <w:r w:rsidR="00F57812" w:rsidRPr="00B70F2F">
        <w:rPr>
          <w:rFonts w:cs="宋体" w:hint="eastAsia"/>
          <w:i/>
          <w:iCs/>
          <w:color w:val="0000FF"/>
          <w:sz w:val="21"/>
        </w:rPr>
        <w:t>各种操作系统下</w:t>
      </w:r>
      <w:r w:rsidR="003622B8" w:rsidRPr="00B70F2F">
        <w:rPr>
          <w:rFonts w:cs="宋体" w:hint="eastAsia"/>
          <w:i/>
          <w:iCs/>
          <w:color w:val="0000FF"/>
          <w:sz w:val="21"/>
        </w:rPr>
        <w:t>的编译方法</w:t>
      </w:r>
    </w:p>
    <w:p w:rsidR="00172E04" w:rsidRDefault="00156198" w:rsidP="00B750C2">
      <w:pPr>
        <w:pStyle w:val="1"/>
      </w:pPr>
      <w:bookmarkStart w:id="14" w:name="_Toc357503784"/>
      <w:bookmarkStart w:id="15" w:name="_Toc246341877"/>
      <w:bookmarkStart w:id="16" w:name="_Toc268110401"/>
      <w:bookmarkStart w:id="17" w:name="_Toc268159220"/>
      <w:r w:rsidRPr="00D42C29">
        <w:rPr>
          <w:rFonts w:hint="eastAsia"/>
        </w:rPr>
        <w:t>通用编译工具指导</w:t>
      </w:r>
      <w:bookmarkEnd w:id="14"/>
    </w:p>
    <w:p w:rsidR="00F876F2" w:rsidRPr="00D42C29" w:rsidRDefault="00562B6B" w:rsidP="00B750C2">
      <w:pPr>
        <w:pStyle w:val="2"/>
      </w:pPr>
      <w:bookmarkStart w:id="18" w:name="_Toc357503785"/>
      <w:r>
        <w:t>Windows</w:t>
      </w:r>
      <w:r w:rsidR="00156198" w:rsidRPr="00D42C29">
        <w:rPr>
          <w:rFonts w:hint="eastAsia"/>
        </w:rPr>
        <w:t>下通用工具列表</w:t>
      </w:r>
      <w:bookmarkEnd w:id="18"/>
    </w:p>
    <w:tbl>
      <w:tblPr>
        <w:tblStyle w:val="af1"/>
        <w:tblpPr w:leftFromText="180" w:rightFromText="180" w:vertAnchor="text" w:horzAnchor="margin" w:tblpXSpec="center" w:tblpY="461"/>
        <w:tblW w:w="10314" w:type="dxa"/>
        <w:tblLayout w:type="fixed"/>
        <w:tblLook w:val="01E0"/>
      </w:tblPr>
      <w:tblGrid>
        <w:gridCol w:w="2245"/>
        <w:gridCol w:w="1441"/>
        <w:gridCol w:w="5069"/>
        <w:gridCol w:w="1559"/>
      </w:tblGrid>
      <w:tr w:rsidR="001E300F" w:rsidRPr="00FF36DD" w:rsidTr="001E300F">
        <w:trPr>
          <w:trHeight w:val="467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0F" w:rsidRPr="00FF36DD" w:rsidRDefault="001E300F" w:rsidP="00F876F2">
            <w:pPr>
              <w:rPr>
                <w:rFonts w:ascii="Arial" w:hAnsi="Arial" w:cs="Arial"/>
              </w:rPr>
            </w:pPr>
            <w:r>
              <w:rPr>
                <w:rFonts w:ascii="Arial" w:eastAsia="Arial Unicode MS" w:hAnsi="Arial" w:cs="Arial" w:hint="eastAsia"/>
              </w:rPr>
              <w:t>工具名称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0F" w:rsidRPr="00FF36DD" w:rsidRDefault="001E300F" w:rsidP="00F876F2">
            <w:pPr>
              <w:rPr>
                <w:rFonts w:ascii="Arial" w:hAnsi="Arial" w:cs="Arial"/>
              </w:rPr>
            </w:pPr>
            <w:r>
              <w:rPr>
                <w:rFonts w:ascii="Arial" w:eastAsia="Arial Unicode MS" w:hAnsi="Arial" w:cs="Arial" w:hint="eastAsia"/>
              </w:rPr>
              <w:t>工具</w:t>
            </w:r>
            <w:r w:rsidRPr="00156198">
              <w:rPr>
                <w:rFonts w:ascii="Arial" w:eastAsia="Arial Unicode MS" w:hAnsi="Arial" w:cs="Arial" w:hint="eastAsia"/>
              </w:rPr>
              <w:t>类型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0F" w:rsidRDefault="001E300F" w:rsidP="00F876F2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 w:hint="eastAsia"/>
              </w:rPr>
              <w:t>功能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0F" w:rsidRPr="00FF36DD" w:rsidRDefault="001E300F" w:rsidP="00F876F2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 w:hint="eastAsia"/>
              </w:rPr>
              <w:t>版本</w:t>
            </w:r>
          </w:p>
        </w:tc>
      </w:tr>
      <w:tr w:rsidR="001E300F" w:rsidRPr="00FF36DD" w:rsidTr="001E300F">
        <w:trPr>
          <w:trHeight w:val="45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0F" w:rsidRPr="00F57812" w:rsidRDefault="001E300F" w:rsidP="00F876F2">
            <w:r>
              <w:rPr>
                <w:rFonts w:ascii="Arial" w:hAnsi="Arial" w:cs="Arial"/>
              </w:rPr>
              <w:t>1</w:t>
            </w:r>
            <w:r>
              <w:rPr>
                <w:rFonts w:hint="eastAsia"/>
              </w:rPr>
              <w:t>、</w:t>
            </w:r>
            <w:r w:rsidR="00562B6B">
              <w:rPr>
                <w:rFonts w:hint="eastAsia"/>
              </w:rPr>
              <w:t>JDK</w:t>
            </w:r>
            <w:r w:rsidR="00562B6B">
              <w:rPr>
                <w:rFonts w:hint="eastAsia"/>
              </w:rPr>
              <w:t>编译工具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0F" w:rsidRPr="00FF36DD" w:rsidRDefault="001E300F" w:rsidP="00F876F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商用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0F" w:rsidRPr="00FF36DD" w:rsidRDefault="00562B6B" w:rsidP="00562B6B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用于编译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程序，按照</w:t>
            </w:r>
            <w:r w:rsidR="009A15D8">
              <w:rPr>
                <w:rFonts w:hint="eastAsia"/>
              </w:rPr>
              <w:t>2.3</w:t>
            </w:r>
            <w:r>
              <w:rPr>
                <w:rFonts w:hint="eastAsia"/>
              </w:rPr>
              <w:t>节要求配置好环境变量。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0F" w:rsidRPr="00FF36DD" w:rsidRDefault="00562B6B" w:rsidP="00F876F2">
            <w:pPr>
              <w:rPr>
                <w:rFonts w:ascii="Arial" w:hAnsi="Arial" w:cs="Arial"/>
              </w:rPr>
            </w:pPr>
            <w:r w:rsidRPr="00112B34">
              <w:t>jdk1.6.0_2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以上版本均可</w:t>
            </w:r>
          </w:p>
        </w:tc>
      </w:tr>
      <w:tr w:rsidR="00BE54E2" w:rsidRPr="00FF36DD" w:rsidTr="001E300F">
        <w:trPr>
          <w:trHeight w:val="45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4E2" w:rsidRDefault="00BE54E2" w:rsidP="00F876F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、</w:t>
            </w:r>
            <w:r>
              <w:rPr>
                <w:rFonts w:hint="eastAsia"/>
              </w:rPr>
              <w:t>Apache Ant 1.8.1</w:t>
            </w:r>
            <w:r>
              <w:rPr>
                <w:rFonts w:hint="eastAsia"/>
              </w:rPr>
              <w:t>工具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4E2" w:rsidRDefault="00BE54E2" w:rsidP="00F876F2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商用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4E2" w:rsidRDefault="00BE54E2" w:rsidP="00562B6B">
            <w:pPr>
              <w:rPr>
                <w:rFonts w:hint="eastAsia"/>
              </w:rPr>
            </w:pPr>
            <w:r>
              <w:rPr>
                <w:rFonts w:hint="eastAsia"/>
              </w:rPr>
              <w:t>用于编译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程序，按照</w:t>
            </w:r>
            <w:r w:rsidR="00DD5B0F">
              <w:rPr>
                <w:rFonts w:hint="eastAsia"/>
              </w:rPr>
              <w:t>2.3</w:t>
            </w:r>
            <w:r w:rsidR="00DD5B0F">
              <w:rPr>
                <w:rFonts w:hint="eastAsia"/>
              </w:rPr>
              <w:t>节要求配置好环境变量。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4E2" w:rsidRPr="00112B34" w:rsidRDefault="00DD5B0F" w:rsidP="00F876F2">
            <w:r>
              <w:rPr>
                <w:rFonts w:hint="eastAsia"/>
              </w:rPr>
              <w:t>1.8.1</w:t>
            </w:r>
          </w:p>
        </w:tc>
      </w:tr>
    </w:tbl>
    <w:p w:rsidR="00562B6B" w:rsidRPr="004B3A38" w:rsidRDefault="00562B6B" w:rsidP="00562B6B">
      <w:pPr>
        <w:ind w:left="576" w:firstLineChars="200" w:firstLine="400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编译工具，用于编译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请安装。可安装到</w:t>
      </w:r>
      <w:r>
        <w:rPr>
          <w:rFonts w:hint="eastAsia"/>
        </w:rPr>
        <w:t>C</w:t>
      </w:r>
      <w:r>
        <w:rPr>
          <w:rFonts w:hint="eastAsia"/>
        </w:rPr>
        <w:t>盘。并按照</w:t>
      </w:r>
      <w:r>
        <w:rPr>
          <w:rFonts w:hint="eastAsia"/>
        </w:rPr>
        <w:t>2.2</w:t>
      </w:r>
      <w:r>
        <w:rPr>
          <w:rFonts w:hint="eastAsia"/>
        </w:rPr>
        <w:t>节要求配置好环境变量。</w:t>
      </w:r>
    </w:p>
    <w:p w:rsidR="00E55A27" w:rsidRPr="00562B6B" w:rsidRDefault="00E55A27" w:rsidP="00E55A27"/>
    <w:p w:rsidR="00156198" w:rsidRDefault="00156198" w:rsidP="00B750C2">
      <w:pPr>
        <w:pStyle w:val="2"/>
      </w:pPr>
      <w:bookmarkStart w:id="19" w:name="_Toc357503786"/>
      <w:r>
        <w:rPr>
          <w:rFonts w:hint="eastAsia"/>
        </w:rPr>
        <w:t>安装工具</w:t>
      </w:r>
      <w:bookmarkEnd w:id="19"/>
    </w:p>
    <w:p w:rsidR="00DF536C" w:rsidRPr="00DF536C" w:rsidRDefault="00DF536C" w:rsidP="00DF536C"/>
    <w:p w:rsidR="00E130BF" w:rsidRPr="00524B33" w:rsidRDefault="00C34E8C" w:rsidP="00B750C2">
      <w:pPr>
        <w:pStyle w:val="1"/>
      </w:pPr>
      <w:bookmarkStart w:id="20" w:name="_Toc357503788"/>
      <w:r>
        <w:rPr>
          <w:rFonts w:hint="eastAsia"/>
        </w:rPr>
        <w:t>编译依赖及编译流程</w:t>
      </w:r>
      <w:bookmarkEnd w:id="15"/>
      <w:bookmarkEnd w:id="16"/>
      <w:bookmarkEnd w:id="17"/>
      <w:bookmarkEnd w:id="20"/>
    </w:p>
    <w:p w:rsidR="00ED406D" w:rsidRDefault="00ED406D" w:rsidP="00B750C2">
      <w:pPr>
        <w:pStyle w:val="2"/>
      </w:pPr>
      <w:bookmarkStart w:id="21" w:name="_Toc371952855"/>
      <w:bookmarkStart w:id="22" w:name="_Toc357503789"/>
      <w:r>
        <w:rPr>
          <w:rFonts w:hint="eastAsia"/>
        </w:rPr>
        <w:t>代码结构</w:t>
      </w:r>
      <w:bookmarkEnd w:id="21"/>
    </w:p>
    <w:p w:rsidR="00ED406D" w:rsidRDefault="00ED406D" w:rsidP="00ED406D">
      <w:pPr>
        <w:ind w:firstLine="420"/>
      </w:pPr>
      <w:r>
        <w:rPr>
          <w:rFonts w:hint="eastAsia"/>
        </w:rPr>
        <w:t>V100R001C</w:t>
      </w:r>
      <w:r w:rsidR="00E0279E">
        <w:rPr>
          <w:rFonts w:hint="eastAsia"/>
        </w:rPr>
        <w:t>10</w:t>
      </w:r>
      <w:r>
        <w:rPr>
          <w:rFonts w:hint="eastAsia"/>
        </w:rPr>
        <w:t>版本</w:t>
      </w:r>
      <w:r w:rsidRPr="0033704A">
        <w:rPr>
          <w:rFonts w:hint="eastAsia"/>
        </w:rPr>
        <w:t>主干代码归档</w:t>
      </w:r>
      <w:proofErr w:type="spellStart"/>
      <w:r w:rsidRPr="0033704A">
        <w:rPr>
          <w:rFonts w:hint="eastAsia"/>
        </w:rPr>
        <w:t>svn</w:t>
      </w:r>
      <w:proofErr w:type="spellEnd"/>
      <w:r w:rsidRPr="0033704A">
        <w:rPr>
          <w:rFonts w:hint="eastAsia"/>
        </w:rPr>
        <w:t>路径为：</w:t>
      </w:r>
    </w:p>
    <w:p w:rsidR="00ED406D" w:rsidRDefault="00DE2931" w:rsidP="003C6744">
      <w:pPr>
        <w:ind w:firstLine="420"/>
      </w:pPr>
      <w:hyperlink r:id="rId9" w:history="1">
        <w:r w:rsidR="003C6744" w:rsidRPr="00060C32">
          <w:rPr>
            <w:rStyle w:val="afe"/>
          </w:rPr>
          <w:t>http://szxsvn15-rd:6801/svn/ITPL_eSDK_V1R1C00_SVN/trunk/V100R001C10</w:t>
        </w:r>
      </w:hyperlink>
      <w:r w:rsidR="00ED406D">
        <w:rPr>
          <w:rFonts w:hint="eastAsia"/>
        </w:rPr>
        <w:t>。按照最新配置库安全要求整改结构，包含自</w:t>
      </w:r>
      <w:proofErr w:type="gramStart"/>
      <w:r w:rsidR="00ED406D">
        <w:rPr>
          <w:rFonts w:hint="eastAsia"/>
        </w:rPr>
        <w:t>研</w:t>
      </w:r>
      <w:proofErr w:type="gramEnd"/>
      <w:r w:rsidR="00ED406D">
        <w:rPr>
          <w:rFonts w:hint="eastAsia"/>
        </w:rPr>
        <w:t>代码、第三方目标文件及源代码，工具、编译脚本等目录。代码结构如下：</w:t>
      </w:r>
    </w:p>
    <w:p w:rsidR="00E32741" w:rsidRDefault="00E32741" w:rsidP="003C6744">
      <w:pPr>
        <w:ind w:firstLine="420"/>
      </w:pPr>
      <w:r>
        <w:rPr>
          <w:noProof/>
        </w:rPr>
        <w:lastRenderedPageBreak/>
        <w:drawing>
          <wp:inline distT="0" distB="0" distL="0" distR="0">
            <wp:extent cx="6645910" cy="3290960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06D" w:rsidRPr="00B43D49" w:rsidRDefault="00ED406D" w:rsidP="00ED406D">
      <w:pPr>
        <w:ind w:left="420"/>
        <w:rPr>
          <w:sz w:val="24"/>
          <w:szCs w:val="24"/>
        </w:rPr>
      </w:pPr>
    </w:p>
    <w:p w:rsidR="00ED406D" w:rsidRDefault="00ED406D" w:rsidP="00ED406D">
      <w:pPr>
        <w:pStyle w:val="2"/>
      </w:pPr>
      <w:bookmarkStart w:id="23" w:name="_Toc371952856"/>
      <w:r>
        <w:rPr>
          <w:rFonts w:hint="eastAsia"/>
        </w:rPr>
        <w:t>编译流程图</w:t>
      </w:r>
      <w:bookmarkEnd w:id="23"/>
    </w:p>
    <w:p w:rsidR="00ED406D" w:rsidRPr="000362A5" w:rsidRDefault="00ED406D" w:rsidP="00ED406D">
      <w:pPr>
        <w:ind w:left="420"/>
        <w:jc w:val="center"/>
        <w:rPr>
          <w:sz w:val="24"/>
          <w:szCs w:val="24"/>
        </w:rPr>
      </w:pPr>
    </w:p>
    <w:p w:rsidR="00C708DE" w:rsidRPr="00C708DE" w:rsidRDefault="00C34E8C" w:rsidP="00B750C2">
      <w:pPr>
        <w:pStyle w:val="1"/>
      </w:pPr>
      <w:r>
        <w:rPr>
          <w:rFonts w:hint="eastAsia"/>
        </w:rPr>
        <w:t>编译过程图</w:t>
      </w:r>
      <w:r w:rsidR="004F0A04">
        <w:t>(</w:t>
      </w:r>
      <w:r>
        <w:rPr>
          <w:rFonts w:hint="eastAsia"/>
        </w:rPr>
        <w:t>可选</w:t>
      </w:r>
      <w:r w:rsidR="004F0A04">
        <w:t>)</w:t>
      </w:r>
      <w:bookmarkEnd w:id="22"/>
    </w:p>
    <w:p w:rsidR="00C708DE" w:rsidRDefault="00C708DE" w:rsidP="00837150"/>
    <w:p w:rsidR="00617789" w:rsidRPr="00963FD8" w:rsidRDefault="003D5919" w:rsidP="00B750C2">
      <w:pPr>
        <w:pStyle w:val="1"/>
      </w:pPr>
      <w:bookmarkStart w:id="24" w:name="_Toc203549466"/>
      <w:bookmarkStart w:id="25" w:name="_Toc357503790"/>
      <w:r w:rsidRPr="00963FD8">
        <w:rPr>
          <w:rFonts w:hint="eastAsia"/>
        </w:rPr>
        <w:t>版本编译</w:t>
      </w:r>
      <w:bookmarkEnd w:id="24"/>
      <w:bookmarkEnd w:id="25"/>
    </w:p>
    <w:p w:rsidR="00BD3138" w:rsidRPr="00617789" w:rsidRDefault="00AA2C86" w:rsidP="00B750C2">
      <w:pPr>
        <w:pStyle w:val="2"/>
        <w:rPr>
          <w:rFonts w:eastAsia="Arial Unicode MS"/>
        </w:rPr>
      </w:pPr>
      <w:bookmarkStart w:id="26" w:name="_Toc357503791"/>
      <w:r>
        <w:rPr>
          <w:rFonts w:hint="eastAsia"/>
        </w:rPr>
        <w:t>组件</w:t>
      </w:r>
      <w:r>
        <w:rPr>
          <w:rFonts w:hint="eastAsia"/>
        </w:rPr>
        <w:t>XXX</w:t>
      </w:r>
      <w:r>
        <w:rPr>
          <w:rFonts w:hint="eastAsia"/>
        </w:rPr>
        <w:t>编译</w:t>
      </w:r>
      <w:bookmarkEnd w:id="26"/>
    </w:p>
    <w:p w:rsidR="00BF4230" w:rsidRDefault="00BF4230" w:rsidP="00997FD7">
      <w:pPr>
        <w:pStyle w:val="aff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V100R00</w:t>
      </w:r>
      <w:r w:rsidR="001C1725">
        <w:rPr>
          <w:rFonts w:hint="eastAsia"/>
        </w:rPr>
        <w:t xml:space="preserve">1C10 </w:t>
      </w:r>
      <w:proofErr w:type="spellStart"/>
      <w:r w:rsidR="001C1725">
        <w:rPr>
          <w:rFonts w:hint="eastAsia"/>
        </w:rPr>
        <w:t>OpenApi</w:t>
      </w:r>
      <w:proofErr w:type="spellEnd"/>
      <w:r>
        <w:rPr>
          <w:rFonts w:hint="eastAsia"/>
        </w:rPr>
        <w:t>代码后，如保存到</w:t>
      </w:r>
      <w:r w:rsidR="0015603D" w:rsidRPr="0015603D">
        <w:t>D:\eSDKforStorage</w:t>
      </w:r>
      <w:r w:rsidR="001F5A78">
        <w:t>_workspace\V100R001C10</w:t>
      </w:r>
      <w:r>
        <w:rPr>
          <w:rFonts w:hint="eastAsia"/>
        </w:rPr>
        <w:t>下。</w:t>
      </w:r>
    </w:p>
    <w:p w:rsidR="00997FD7" w:rsidRDefault="00997FD7" w:rsidP="00997FD7">
      <w:pPr>
        <w:pStyle w:val="aff0"/>
        <w:ind w:left="720" w:firstLineChars="0" w:firstLine="0"/>
      </w:pPr>
      <w:r>
        <w:rPr>
          <w:noProof/>
        </w:rPr>
        <w:drawing>
          <wp:inline distT="0" distB="0" distL="0" distR="0">
            <wp:extent cx="4619625" cy="12001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230" w:rsidRDefault="00BF4230" w:rsidP="00BF423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命令行界面，运行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检查下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版本，如：</w:t>
      </w:r>
    </w:p>
    <w:p w:rsidR="00BF4230" w:rsidRDefault="00276DE9" w:rsidP="00BF4230">
      <w:r>
        <w:rPr>
          <w:noProof/>
        </w:rPr>
        <w:lastRenderedPageBreak/>
        <w:drawing>
          <wp:inline distT="0" distB="0" distL="0" distR="0">
            <wp:extent cx="6438900" cy="16859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230" w:rsidRDefault="00BF4230" w:rsidP="000E456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）从</w:t>
      </w:r>
      <w:proofErr w:type="spellStart"/>
      <w:r>
        <w:rPr>
          <w:rFonts w:hint="eastAsia"/>
        </w:rPr>
        <w:t>rTool</w:t>
      </w:r>
      <w:proofErr w:type="spellEnd"/>
      <w:r>
        <w:rPr>
          <w:rFonts w:hint="eastAsia"/>
        </w:rPr>
        <w:t>下载并解压安装</w:t>
      </w:r>
      <w:r>
        <w:rPr>
          <w:rFonts w:hint="eastAsia"/>
        </w:rPr>
        <w:t>Apache Ant 1.8.1</w:t>
      </w:r>
      <w:r>
        <w:rPr>
          <w:rFonts w:hint="eastAsia"/>
        </w:rPr>
        <w:t>工具，并设置好环境变量，将解压后的路径</w:t>
      </w:r>
      <w:r>
        <w:rPr>
          <w:rFonts w:hint="eastAsia"/>
        </w:rPr>
        <w:t>bin</w:t>
      </w:r>
      <w:r>
        <w:rPr>
          <w:rFonts w:hint="eastAsia"/>
        </w:rPr>
        <w:t>子目录设置到</w:t>
      </w:r>
      <w:r>
        <w:rPr>
          <w:rFonts w:hint="eastAsia"/>
        </w:rPr>
        <w:t>path</w:t>
      </w:r>
      <w:r>
        <w:rPr>
          <w:rFonts w:hint="eastAsia"/>
        </w:rPr>
        <w:t>变量里。例如：</w:t>
      </w:r>
      <w:r w:rsidRPr="00324CAD">
        <w:t>D:\tool\apache-ant-1.8.1-bin\apache-ant-1.8.1\bin</w:t>
      </w:r>
      <w:r>
        <w:rPr>
          <w:rFonts w:hint="eastAsia"/>
        </w:rPr>
        <w:t>，如下图所示：</w:t>
      </w:r>
    </w:p>
    <w:p w:rsidR="00EA07F4" w:rsidRDefault="00EA07F4" w:rsidP="00EA07F4">
      <w:pPr>
        <w:ind w:firstLine="390"/>
      </w:pPr>
      <w:r>
        <w:rPr>
          <w:noProof/>
        </w:rPr>
        <w:drawing>
          <wp:inline distT="0" distB="0" distL="0" distR="0">
            <wp:extent cx="3768725" cy="3848735"/>
            <wp:effectExtent l="19050" t="0" r="317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F4" w:rsidRDefault="00EA07F4" w:rsidP="00EA07F4">
      <w:pPr>
        <w:ind w:firstLine="39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，运行命令，查看</w:t>
      </w:r>
      <w:r>
        <w:rPr>
          <w:rFonts w:hint="eastAsia"/>
        </w:rPr>
        <w:t>ant</w:t>
      </w:r>
      <w:r>
        <w:rPr>
          <w:rFonts w:hint="eastAsia"/>
        </w:rPr>
        <w:t>版本号，如下图所示：</w:t>
      </w:r>
    </w:p>
    <w:p w:rsidR="00EA07F4" w:rsidRDefault="000D0800" w:rsidP="00EA07F4">
      <w:r>
        <w:rPr>
          <w:noProof/>
        </w:rPr>
        <w:drawing>
          <wp:inline distT="0" distB="0" distL="0" distR="0">
            <wp:extent cx="6443345" cy="124396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F4" w:rsidRDefault="00EA07F4" w:rsidP="0054785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）进入</w:t>
      </w:r>
      <w:r w:rsidR="00DD1FE9" w:rsidRPr="00DD1FE9">
        <w:t>D:\eSDKforStorage_workspace\V100R001C10\CI\script</w:t>
      </w:r>
      <w:r>
        <w:rPr>
          <w:rFonts w:hint="eastAsia"/>
        </w:rPr>
        <w:t>目录，运行编译命令</w:t>
      </w:r>
      <w:r>
        <w:rPr>
          <w:rFonts w:hint="eastAsia"/>
        </w:rPr>
        <w:t>ant</w:t>
      </w:r>
      <w:r>
        <w:rPr>
          <w:rFonts w:hint="eastAsia"/>
        </w:rPr>
        <w:t>，会自动进行编译，生成目标软件包。</w:t>
      </w:r>
    </w:p>
    <w:p w:rsidR="00EA07F4" w:rsidRDefault="0015603D" w:rsidP="00EA07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429375" cy="75247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54" w:rsidRDefault="00547854" w:rsidP="00EA07F4">
      <w:pPr>
        <w:rPr>
          <w:rFonts w:hint="eastAsia"/>
        </w:rPr>
      </w:pPr>
      <w:r>
        <w:rPr>
          <w:rFonts w:hint="eastAsia"/>
        </w:rPr>
        <w:t>运行结果：</w:t>
      </w:r>
    </w:p>
    <w:p w:rsidR="00547854" w:rsidRDefault="00547854" w:rsidP="00EA07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72225" cy="11430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B1A" w:rsidRDefault="009C5BB0" w:rsidP="00EA07F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771B1A">
        <w:rPr>
          <w:rFonts w:hint="eastAsia"/>
        </w:rPr>
        <w:t>生成的软件包在目录</w:t>
      </w:r>
      <w:r w:rsidR="00771B1A" w:rsidRPr="00771B1A">
        <w:t>D:\eSDKforStorage_workspace\V100R001C10\OpenAPI\build\dist</w:t>
      </w:r>
      <w:r w:rsidR="00771B1A">
        <w:rPr>
          <w:rFonts w:hint="eastAsia"/>
        </w:rPr>
        <w:t>下。</w:t>
      </w:r>
    </w:p>
    <w:p w:rsidR="0015603D" w:rsidRPr="009559D4" w:rsidRDefault="00771B1A" w:rsidP="00EA07F4">
      <w:r>
        <w:rPr>
          <w:noProof/>
        </w:rPr>
        <w:drawing>
          <wp:inline distT="0" distB="0" distL="0" distR="0">
            <wp:extent cx="5819775" cy="16859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230" w:rsidRPr="00BF4230" w:rsidRDefault="00BF4230" w:rsidP="0090374D">
      <w:pPr>
        <w:rPr>
          <w:rFonts w:cs="宋体"/>
          <w:i/>
          <w:iCs/>
          <w:color w:val="0000FF"/>
          <w:sz w:val="21"/>
        </w:rPr>
      </w:pPr>
    </w:p>
    <w:p w:rsidR="009111BB" w:rsidRDefault="009111BB" w:rsidP="00B750C2">
      <w:pPr>
        <w:pStyle w:val="2"/>
        <w:rPr>
          <w:rFonts w:hint="eastAsia"/>
        </w:rPr>
      </w:pPr>
      <w:bookmarkStart w:id="27" w:name="_Toc357503792"/>
      <w:r>
        <w:rPr>
          <w:rFonts w:hint="eastAsia"/>
        </w:rPr>
        <w:t>编译一致性说明</w:t>
      </w:r>
      <w:bookmarkEnd w:id="27"/>
    </w:p>
    <w:p w:rsidR="007D7C74" w:rsidRPr="007D7C74" w:rsidRDefault="007D7C74" w:rsidP="007D7C74">
      <w:r>
        <w:rPr>
          <w:rFonts w:hint="eastAsia"/>
        </w:rPr>
        <w:t>无差异</w:t>
      </w:r>
    </w:p>
    <w:p w:rsidR="002E664D" w:rsidRPr="002E664D" w:rsidRDefault="002E664D" w:rsidP="00B750C2">
      <w:pPr>
        <w:pStyle w:val="1"/>
      </w:pPr>
      <w:bookmarkStart w:id="28" w:name="_Toc357503793"/>
      <w:r>
        <w:rPr>
          <w:rFonts w:hint="eastAsia"/>
        </w:rPr>
        <w:t>补丁制作</w:t>
      </w:r>
      <w:bookmarkEnd w:id="28"/>
    </w:p>
    <w:p w:rsidR="007E419D" w:rsidRDefault="002E664D" w:rsidP="00B750C2">
      <w:pPr>
        <w:pStyle w:val="1"/>
      </w:pPr>
      <w:bookmarkStart w:id="29" w:name="_Toc357503794"/>
      <w:r>
        <w:rPr>
          <w:rFonts w:hint="eastAsia"/>
        </w:rPr>
        <w:t>安装盘制作</w:t>
      </w:r>
      <w:bookmarkEnd w:id="29"/>
    </w:p>
    <w:p w:rsidR="00F57812" w:rsidRPr="00F57812" w:rsidRDefault="00435BFE" w:rsidP="00B750C2">
      <w:pPr>
        <w:pStyle w:val="1"/>
      </w:pPr>
      <w:bookmarkStart w:id="30" w:name="_Toc357503795"/>
      <w:r w:rsidRPr="007E419D">
        <w:rPr>
          <w:kern w:val="2"/>
        </w:rPr>
        <w:t>FA</w:t>
      </w:r>
      <w:r w:rsidR="007E419D">
        <w:rPr>
          <w:rFonts w:hint="eastAsia"/>
          <w:kern w:val="2"/>
        </w:rPr>
        <w:t>Q</w:t>
      </w:r>
      <w:bookmarkEnd w:id="30"/>
    </w:p>
    <w:sectPr w:rsidR="00F57812" w:rsidRPr="00F57812" w:rsidSect="00C708D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0D4" w:rsidRDefault="00CB50D4">
      <w:r>
        <w:separator/>
      </w:r>
    </w:p>
  </w:endnote>
  <w:endnote w:type="continuationSeparator" w:id="0">
    <w:p w:rsidR="00CB50D4" w:rsidRDefault="00CB5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9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ÿÿ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7A" w:rsidRDefault="009A377A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760"/>
      <w:gridCol w:w="3662"/>
      <w:gridCol w:w="3260"/>
    </w:tblGrid>
    <w:tr w:rsidR="009A377A">
      <w:tc>
        <w:tcPr>
          <w:tcW w:w="1760" w:type="pct"/>
        </w:tcPr>
        <w:p w:rsidR="009A377A" w:rsidRDefault="00DE2931">
          <w:pPr>
            <w:pStyle w:val="ab"/>
            <w:ind w:firstLine="360"/>
          </w:pPr>
          <w:fldSimple w:instr=" TIME \@ &quot;yyyy-M-d&quot; ">
            <w:r w:rsidR="00BF4230">
              <w:rPr>
                <w:noProof/>
              </w:rPr>
              <w:t>2014-2-28</w:t>
            </w:r>
          </w:fldSimple>
        </w:p>
      </w:tc>
      <w:tc>
        <w:tcPr>
          <w:tcW w:w="1714" w:type="pct"/>
        </w:tcPr>
        <w:p w:rsidR="009A377A" w:rsidRDefault="00D06B82">
          <w:pPr>
            <w:pStyle w:val="ab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9A377A" w:rsidRDefault="00D06B82">
          <w:pPr>
            <w:pStyle w:val="ab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DD5B0F">
              <w:rPr>
                <w:noProof/>
              </w:rPr>
              <w:t>5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DD5B0F">
              <w:rPr>
                <w:noProof/>
              </w:rPr>
              <w:t>8</w:t>
            </w:r>
          </w:fldSimple>
          <w:r>
            <w:rPr>
              <w:rFonts w:hint="eastAsia"/>
            </w:rPr>
            <w:t>页</w:t>
          </w:r>
        </w:p>
      </w:tc>
    </w:tr>
  </w:tbl>
  <w:p w:rsidR="009A377A" w:rsidRDefault="009A377A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7A" w:rsidRDefault="009A377A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0D4" w:rsidRDefault="00CB50D4">
      <w:r>
        <w:separator/>
      </w:r>
    </w:p>
  </w:footnote>
  <w:footnote w:type="continuationSeparator" w:id="0">
    <w:p w:rsidR="00CB50D4" w:rsidRDefault="00CB50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7A" w:rsidRDefault="009A377A">
    <w:pPr>
      <w:pStyle w:val="ac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1058"/>
      <w:gridCol w:w="7406"/>
      <w:gridCol w:w="2116"/>
    </w:tblGrid>
    <w:tr w:rsidR="009A377A">
      <w:trPr>
        <w:cantSplit/>
        <w:trHeight w:hRule="exact" w:val="782"/>
      </w:trPr>
      <w:tc>
        <w:tcPr>
          <w:tcW w:w="500" w:type="pct"/>
        </w:tcPr>
        <w:p w:rsidR="009A377A" w:rsidRDefault="00D06B82">
          <w:pPr>
            <w:pStyle w:val="a9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A377A" w:rsidRDefault="009A377A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F86700" w:rsidRPr="00985B9B" w:rsidRDefault="00F86700" w:rsidP="00F86700">
          <w:pPr>
            <w:pStyle w:val="ac"/>
            <w:ind w:firstLine="360"/>
            <w:rPr>
              <w:rFonts w:ascii="Dotum" w:eastAsiaTheme="minorEastAsia" w:hAnsi="Dotum"/>
            </w:rPr>
          </w:pPr>
          <w:r>
            <w:rPr>
              <w:rFonts w:ascii="Dotum" w:eastAsiaTheme="minorEastAsia" w:hAnsi="Dotum" w:hint="eastAsia"/>
            </w:rPr>
            <w:t>文档名称</w:t>
          </w:r>
        </w:p>
      </w:tc>
      <w:tc>
        <w:tcPr>
          <w:tcW w:w="1000" w:type="pct"/>
          <w:vAlign w:val="bottom"/>
        </w:tcPr>
        <w:p w:rsidR="009A377A" w:rsidRDefault="00D06B82">
          <w:pPr>
            <w:pStyle w:val="ac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9A377A" w:rsidRDefault="009A377A">
    <w:pPr>
      <w:pStyle w:val="ac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7A" w:rsidRDefault="009A377A">
    <w:pPr>
      <w:pStyle w:val="ac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567FE"/>
    <w:multiLevelType w:val="multilevel"/>
    <w:tmpl w:val="1AC43FF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9EE195C"/>
    <w:multiLevelType w:val="hybridMultilevel"/>
    <w:tmpl w:val="CE5C20DC"/>
    <w:lvl w:ilvl="0" w:tplc="DB8E8C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stylePaneFormatFilter w:val="3F01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150"/>
    <w:rsid w:val="000303C9"/>
    <w:rsid w:val="00042DF4"/>
    <w:rsid w:val="00086126"/>
    <w:rsid w:val="000D0800"/>
    <w:rsid w:val="000E456F"/>
    <w:rsid w:val="001069E1"/>
    <w:rsid w:val="00114BDE"/>
    <w:rsid w:val="00115440"/>
    <w:rsid w:val="00123228"/>
    <w:rsid w:val="00124DC0"/>
    <w:rsid w:val="00145357"/>
    <w:rsid w:val="0014631C"/>
    <w:rsid w:val="00153C2B"/>
    <w:rsid w:val="0015603D"/>
    <w:rsid w:val="00156198"/>
    <w:rsid w:val="00172E04"/>
    <w:rsid w:val="00175568"/>
    <w:rsid w:val="001C1725"/>
    <w:rsid w:val="001E300F"/>
    <w:rsid w:val="001F5A78"/>
    <w:rsid w:val="00216075"/>
    <w:rsid w:val="00250BE4"/>
    <w:rsid w:val="0025757A"/>
    <w:rsid w:val="00263898"/>
    <w:rsid w:val="0027456A"/>
    <w:rsid w:val="00276DE9"/>
    <w:rsid w:val="002A0A3F"/>
    <w:rsid w:val="002C4E2A"/>
    <w:rsid w:val="002E6253"/>
    <w:rsid w:val="002E664D"/>
    <w:rsid w:val="002F4A5D"/>
    <w:rsid w:val="00335854"/>
    <w:rsid w:val="0036181E"/>
    <w:rsid w:val="003622B8"/>
    <w:rsid w:val="00367F39"/>
    <w:rsid w:val="003720FF"/>
    <w:rsid w:val="003C6744"/>
    <w:rsid w:val="003D5919"/>
    <w:rsid w:val="003D6A80"/>
    <w:rsid w:val="003F41A7"/>
    <w:rsid w:val="00434F0B"/>
    <w:rsid w:val="00435BFE"/>
    <w:rsid w:val="004557A2"/>
    <w:rsid w:val="004610BB"/>
    <w:rsid w:val="004709CA"/>
    <w:rsid w:val="00482044"/>
    <w:rsid w:val="004824E7"/>
    <w:rsid w:val="00494BA6"/>
    <w:rsid w:val="004A36DE"/>
    <w:rsid w:val="004C399D"/>
    <w:rsid w:val="004E1A89"/>
    <w:rsid w:val="004F0A04"/>
    <w:rsid w:val="004F6F71"/>
    <w:rsid w:val="00507BBB"/>
    <w:rsid w:val="00515E94"/>
    <w:rsid w:val="00517A67"/>
    <w:rsid w:val="00526E9F"/>
    <w:rsid w:val="00547854"/>
    <w:rsid w:val="00560629"/>
    <w:rsid w:val="00562B6B"/>
    <w:rsid w:val="00571A9C"/>
    <w:rsid w:val="00592A13"/>
    <w:rsid w:val="00596D50"/>
    <w:rsid w:val="005C706B"/>
    <w:rsid w:val="005C7830"/>
    <w:rsid w:val="005D5062"/>
    <w:rsid w:val="005F0B99"/>
    <w:rsid w:val="005F7CF8"/>
    <w:rsid w:val="00617789"/>
    <w:rsid w:val="00654305"/>
    <w:rsid w:val="006A0A52"/>
    <w:rsid w:val="006A687F"/>
    <w:rsid w:val="006B57CD"/>
    <w:rsid w:val="006C1028"/>
    <w:rsid w:val="006E31EF"/>
    <w:rsid w:val="00700E59"/>
    <w:rsid w:val="0071707A"/>
    <w:rsid w:val="007179E3"/>
    <w:rsid w:val="00771B1A"/>
    <w:rsid w:val="00786D24"/>
    <w:rsid w:val="007D6976"/>
    <w:rsid w:val="007D7C74"/>
    <w:rsid w:val="007E419D"/>
    <w:rsid w:val="007E5CC2"/>
    <w:rsid w:val="008322CC"/>
    <w:rsid w:val="00837150"/>
    <w:rsid w:val="0084356F"/>
    <w:rsid w:val="008A3207"/>
    <w:rsid w:val="008B5397"/>
    <w:rsid w:val="008C720C"/>
    <w:rsid w:val="008F08DC"/>
    <w:rsid w:val="008F1E08"/>
    <w:rsid w:val="009022DB"/>
    <w:rsid w:val="0090374D"/>
    <w:rsid w:val="009111BB"/>
    <w:rsid w:val="009244C4"/>
    <w:rsid w:val="00934905"/>
    <w:rsid w:val="00937570"/>
    <w:rsid w:val="00955241"/>
    <w:rsid w:val="00960F82"/>
    <w:rsid w:val="00963FD8"/>
    <w:rsid w:val="009759F0"/>
    <w:rsid w:val="00977C44"/>
    <w:rsid w:val="00982A9C"/>
    <w:rsid w:val="00985B9B"/>
    <w:rsid w:val="00991BDC"/>
    <w:rsid w:val="00994A21"/>
    <w:rsid w:val="00997FD7"/>
    <w:rsid w:val="009A0F1A"/>
    <w:rsid w:val="009A15D8"/>
    <w:rsid w:val="009A277C"/>
    <w:rsid w:val="009A377A"/>
    <w:rsid w:val="009B5200"/>
    <w:rsid w:val="009B647E"/>
    <w:rsid w:val="009C5BB0"/>
    <w:rsid w:val="009D708E"/>
    <w:rsid w:val="009F2FC5"/>
    <w:rsid w:val="00A02B6A"/>
    <w:rsid w:val="00A04B3B"/>
    <w:rsid w:val="00A34479"/>
    <w:rsid w:val="00A45E58"/>
    <w:rsid w:val="00A83E22"/>
    <w:rsid w:val="00AA2C86"/>
    <w:rsid w:val="00AB071C"/>
    <w:rsid w:val="00AC7C11"/>
    <w:rsid w:val="00AE1A16"/>
    <w:rsid w:val="00AE4954"/>
    <w:rsid w:val="00AF0944"/>
    <w:rsid w:val="00B0045C"/>
    <w:rsid w:val="00B03405"/>
    <w:rsid w:val="00B1644E"/>
    <w:rsid w:val="00B17A08"/>
    <w:rsid w:val="00B70F2F"/>
    <w:rsid w:val="00B750C2"/>
    <w:rsid w:val="00B77783"/>
    <w:rsid w:val="00BB1927"/>
    <w:rsid w:val="00BC2548"/>
    <w:rsid w:val="00BD3138"/>
    <w:rsid w:val="00BD7823"/>
    <w:rsid w:val="00BE54E2"/>
    <w:rsid w:val="00BF4230"/>
    <w:rsid w:val="00C34E8C"/>
    <w:rsid w:val="00C40E26"/>
    <w:rsid w:val="00C62FFF"/>
    <w:rsid w:val="00C708DE"/>
    <w:rsid w:val="00CB50D4"/>
    <w:rsid w:val="00CD0796"/>
    <w:rsid w:val="00CD7049"/>
    <w:rsid w:val="00D06B82"/>
    <w:rsid w:val="00D42C29"/>
    <w:rsid w:val="00D43F1F"/>
    <w:rsid w:val="00DA4CD3"/>
    <w:rsid w:val="00DB602E"/>
    <w:rsid w:val="00DC6084"/>
    <w:rsid w:val="00DC7C85"/>
    <w:rsid w:val="00DD1FE9"/>
    <w:rsid w:val="00DD5B0F"/>
    <w:rsid w:val="00DD5F86"/>
    <w:rsid w:val="00DE2931"/>
    <w:rsid w:val="00DF536C"/>
    <w:rsid w:val="00E0279E"/>
    <w:rsid w:val="00E0557F"/>
    <w:rsid w:val="00E130BF"/>
    <w:rsid w:val="00E21A5F"/>
    <w:rsid w:val="00E32741"/>
    <w:rsid w:val="00E50CCD"/>
    <w:rsid w:val="00E55A27"/>
    <w:rsid w:val="00E64967"/>
    <w:rsid w:val="00E71CBB"/>
    <w:rsid w:val="00E76E67"/>
    <w:rsid w:val="00E86089"/>
    <w:rsid w:val="00E95FC0"/>
    <w:rsid w:val="00EA07F4"/>
    <w:rsid w:val="00ED406D"/>
    <w:rsid w:val="00EF17B8"/>
    <w:rsid w:val="00F03E76"/>
    <w:rsid w:val="00F32FF9"/>
    <w:rsid w:val="00F36CA4"/>
    <w:rsid w:val="00F57812"/>
    <w:rsid w:val="00F86700"/>
    <w:rsid w:val="00F876F2"/>
    <w:rsid w:val="00F87B09"/>
    <w:rsid w:val="00FA7AEE"/>
    <w:rsid w:val="00FB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244C4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"/>
    <w:next w:val="2"/>
    <w:qFormat/>
    <w:rsid w:val="009A377A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"/>
    <w:next w:val="a1"/>
    <w:qFormat/>
    <w:rsid w:val="009A377A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"/>
    <w:basedOn w:val="a1"/>
    <w:next w:val="a1"/>
    <w:qFormat/>
    <w:rsid w:val="009A377A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aliases w:val="heading 4"/>
    <w:basedOn w:val="a1"/>
    <w:link w:val="4Char"/>
    <w:autoRedefine/>
    <w:qFormat/>
    <w:rsid w:val="009244C4"/>
    <w:pPr>
      <w:widowControl/>
      <w:tabs>
        <w:tab w:val="num" w:pos="864"/>
      </w:tabs>
      <w:spacing w:before="120" w:line="360" w:lineRule="auto"/>
      <w:ind w:left="864" w:hanging="864"/>
      <w:jc w:val="both"/>
      <w:outlineLvl w:val="3"/>
    </w:pPr>
    <w:rPr>
      <w:sz w:val="24"/>
    </w:rPr>
  </w:style>
  <w:style w:type="paragraph" w:styleId="5">
    <w:name w:val="heading 5"/>
    <w:aliases w:val="heading 5"/>
    <w:basedOn w:val="a1"/>
    <w:link w:val="5Char"/>
    <w:autoRedefine/>
    <w:qFormat/>
    <w:rsid w:val="009244C4"/>
    <w:pPr>
      <w:widowControl/>
      <w:tabs>
        <w:tab w:val="num" w:pos="1008"/>
      </w:tabs>
      <w:spacing w:line="360" w:lineRule="auto"/>
      <w:ind w:left="1008" w:hanging="1008"/>
      <w:jc w:val="both"/>
      <w:outlineLvl w:val="4"/>
    </w:pPr>
    <w:rPr>
      <w:sz w:val="24"/>
    </w:rPr>
  </w:style>
  <w:style w:type="paragraph" w:styleId="6">
    <w:name w:val="heading 6"/>
    <w:aliases w:val="heading 6"/>
    <w:basedOn w:val="a1"/>
    <w:link w:val="6Char"/>
    <w:autoRedefine/>
    <w:qFormat/>
    <w:rsid w:val="009244C4"/>
    <w:pPr>
      <w:widowControl/>
      <w:tabs>
        <w:tab w:val="num" w:pos="1152"/>
      </w:tabs>
      <w:spacing w:line="360" w:lineRule="auto"/>
      <w:ind w:left="1152" w:hanging="1152"/>
      <w:jc w:val="both"/>
      <w:outlineLvl w:val="5"/>
    </w:pPr>
    <w:rPr>
      <w:sz w:val="24"/>
    </w:rPr>
  </w:style>
  <w:style w:type="paragraph" w:styleId="7">
    <w:name w:val="heading 7"/>
    <w:aliases w:val="heading 7"/>
    <w:basedOn w:val="a1"/>
    <w:link w:val="7Char"/>
    <w:autoRedefine/>
    <w:qFormat/>
    <w:rsid w:val="009244C4"/>
    <w:pPr>
      <w:widowControl/>
      <w:tabs>
        <w:tab w:val="num" w:pos="1296"/>
      </w:tabs>
      <w:spacing w:line="360" w:lineRule="auto"/>
      <w:ind w:left="1296" w:hanging="1296"/>
      <w:jc w:val="both"/>
      <w:outlineLvl w:val="6"/>
    </w:pPr>
    <w:rPr>
      <w:sz w:val="24"/>
    </w:rPr>
  </w:style>
  <w:style w:type="paragraph" w:styleId="8">
    <w:name w:val="heading 8"/>
    <w:aliases w:val="heading 8"/>
    <w:basedOn w:val="a1"/>
    <w:next w:val="a2"/>
    <w:link w:val="8Char"/>
    <w:qFormat/>
    <w:rsid w:val="009244C4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eading 9"/>
    <w:basedOn w:val="a1"/>
    <w:next w:val="a2"/>
    <w:link w:val="9Char"/>
    <w:qFormat/>
    <w:rsid w:val="009244C4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表格题注"/>
    <w:next w:val="a1"/>
    <w:rsid w:val="009A377A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6">
    <w:name w:val="表格文本"/>
    <w:rsid w:val="009A377A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7">
    <w:name w:val="表头文本"/>
    <w:rsid w:val="009A377A"/>
    <w:pPr>
      <w:jc w:val="center"/>
    </w:pPr>
    <w:rPr>
      <w:rFonts w:ascii="Arial" w:hAnsi="Arial"/>
      <w:b/>
      <w:sz w:val="21"/>
      <w:szCs w:val="21"/>
    </w:rPr>
  </w:style>
  <w:style w:type="table" w:customStyle="1" w:styleId="a8">
    <w:name w:val="表样式"/>
    <w:basedOn w:val="a4"/>
    <w:rsid w:val="009A377A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9A377A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图样式"/>
    <w:basedOn w:val="a1"/>
    <w:rsid w:val="009A377A"/>
    <w:pPr>
      <w:keepNext/>
      <w:widowControl/>
      <w:spacing w:before="80" w:after="80"/>
      <w:jc w:val="center"/>
    </w:pPr>
  </w:style>
  <w:style w:type="paragraph" w:customStyle="1" w:styleId="aa">
    <w:name w:val="文档标题"/>
    <w:basedOn w:val="a1"/>
    <w:rsid w:val="009A377A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b">
    <w:name w:val="footer"/>
    <w:rsid w:val="009A377A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c">
    <w:name w:val="header"/>
    <w:rsid w:val="009A377A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d">
    <w:name w:val="正文（首行不缩进）"/>
    <w:basedOn w:val="a1"/>
    <w:rsid w:val="009A377A"/>
  </w:style>
  <w:style w:type="paragraph" w:customStyle="1" w:styleId="ae">
    <w:name w:val="注示头"/>
    <w:basedOn w:val="a1"/>
    <w:rsid w:val="009A377A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f">
    <w:name w:val="注示文本"/>
    <w:basedOn w:val="a1"/>
    <w:rsid w:val="009A377A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0">
    <w:name w:val="编写建议"/>
    <w:basedOn w:val="a1"/>
    <w:rsid w:val="009A377A"/>
    <w:pPr>
      <w:ind w:firstLine="420"/>
    </w:pPr>
    <w:rPr>
      <w:rFonts w:ascii="Arial" w:hAnsi="Arial" w:cs="Arial"/>
      <w:i/>
      <w:color w:val="0000FF"/>
    </w:rPr>
  </w:style>
  <w:style w:type="table" w:styleId="af1">
    <w:name w:val="Table Grid"/>
    <w:basedOn w:val="a4"/>
    <w:rsid w:val="009A377A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样式一"/>
    <w:basedOn w:val="a3"/>
    <w:rsid w:val="009A377A"/>
    <w:rPr>
      <w:rFonts w:ascii="宋体" w:hAnsi="宋体"/>
      <w:b/>
      <w:bCs/>
      <w:color w:val="000000"/>
      <w:sz w:val="36"/>
    </w:rPr>
  </w:style>
  <w:style w:type="character" w:customStyle="1" w:styleId="af3">
    <w:name w:val="样式二"/>
    <w:basedOn w:val="af2"/>
    <w:rsid w:val="009A377A"/>
  </w:style>
  <w:style w:type="paragraph" w:styleId="af4">
    <w:name w:val="Balloon Text"/>
    <w:basedOn w:val="a1"/>
    <w:link w:val="Char"/>
    <w:rsid w:val="009A377A"/>
    <w:rPr>
      <w:sz w:val="18"/>
      <w:szCs w:val="18"/>
    </w:rPr>
  </w:style>
  <w:style w:type="character" w:customStyle="1" w:styleId="Char">
    <w:name w:val="批注框文本 Char"/>
    <w:basedOn w:val="a3"/>
    <w:link w:val="af4"/>
    <w:rsid w:val="009A377A"/>
    <w:rPr>
      <w:snapToGrid w:val="0"/>
      <w:sz w:val="18"/>
      <w:szCs w:val="18"/>
    </w:rPr>
  </w:style>
  <w:style w:type="character" w:customStyle="1" w:styleId="4Char">
    <w:name w:val="标题 4 Char"/>
    <w:aliases w:val="heading 4 Char"/>
    <w:basedOn w:val="a3"/>
    <w:link w:val="4"/>
    <w:rsid w:val="009244C4"/>
    <w:rPr>
      <w:sz w:val="24"/>
    </w:rPr>
  </w:style>
  <w:style w:type="character" w:customStyle="1" w:styleId="5Char">
    <w:name w:val="标题 5 Char"/>
    <w:aliases w:val="heading 5 Char"/>
    <w:basedOn w:val="a3"/>
    <w:link w:val="5"/>
    <w:rsid w:val="009244C4"/>
    <w:rPr>
      <w:sz w:val="24"/>
    </w:rPr>
  </w:style>
  <w:style w:type="character" w:customStyle="1" w:styleId="6Char">
    <w:name w:val="标题 6 Char"/>
    <w:aliases w:val="heading 6 Char"/>
    <w:basedOn w:val="a3"/>
    <w:link w:val="6"/>
    <w:rsid w:val="009244C4"/>
    <w:rPr>
      <w:sz w:val="24"/>
    </w:rPr>
  </w:style>
  <w:style w:type="character" w:customStyle="1" w:styleId="7Char">
    <w:name w:val="标题 7 Char"/>
    <w:aliases w:val="heading 7 Char"/>
    <w:basedOn w:val="a3"/>
    <w:link w:val="7"/>
    <w:rsid w:val="009244C4"/>
    <w:rPr>
      <w:sz w:val="24"/>
    </w:rPr>
  </w:style>
  <w:style w:type="character" w:customStyle="1" w:styleId="8Char">
    <w:name w:val="标题 8 Char"/>
    <w:aliases w:val="heading 8 Char"/>
    <w:basedOn w:val="a3"/>
    <w:link w:val="8"/>
    <w:rsid w:val="009244C4"/>
    <w:rPr>
      <w:rFonts w:ascii="Arial" w:eastAsia="黑体" w:hAnsi="Arial"/>
      <w:sz w:val="24"/>
    </w:rPr>
  </w:style>
  <w:style w:type="character" w:customStyle="1" w:styleId="9Char">
    <w:name w:val="标题 9 Char"/>
    <w:aliases w:val="heading 9 Char"/>
    <w:basedOn w:val="a3"/>
    <w:link w:val="9"/>
    <w:rsid w:val="009244C4"/>
    <w:rPr>
      <w:rFonts w:ascii="Arial" w:eastAsia="黑体" w:hAnsi="Arial"/>
      <w:sz w:val="21"/>
    </w:rPr>
  </w:style>
  <w:style w:type="paragraph" w:styleId="20">
    <w:name w:val="toc 2"/>
    <w:basedOn w:val="a1"/>
    <w:autoRedefine/>
    <w:uiPriority w:val="39"/>
    <w:rsid w:val="009244C4"/>
    <w:pPr>
      <w:ind w:left="453" w:hanging="283"/>
    </w:pPr>
    <w:rPr>
      <w:sz w:val="21"/>
    </w:rPr>
  </w:style>
  <w:style w:type="paragraph" w:styleId="10">
    <w:name w:val="toc 1"/>
    <w:basedOn w:val="a1"/>
    <w:next w:val="a1"/>
    <w:autoRedefine/>
    <w:uiPriority w:val="39"/>
    <w:rsid w:val="009244C4"/>
    <w:pPr>
      <w:widowControl/>
      <w:ind w:left="198" w:hanging="113"/>
    </w:pPr>
    <w:rPr>
      <w:sz w:val="21"/>
    </w:rPr>
  </w:style>
  <w:style w:type="paragraph" w:customStyle="1" w:styleId="af5">
    <w:name w:val="封面表格文本"/>
    <w:basedOn w:val="a1"/>
    <w:rsid w:val="009244C4"/>
    <w:pPr>
      <w:jc w:val="center"/>
    </w:pPr>
    <w:rPr>
      <w:b/>
      <w:sz w:val="24"/>
    </w:rPr>
  </w:style>
  <w:style w:type="paragraph" w:customStyle="1" w:styleId="af6">
    <w:name w:val="封面文档标题"/>
    <w:basedOn w:val="a1"/>
    <w:rsid w:val="009244C4"/>
    <w:pPr>
      <w:spacing w:line="360" w:lineRule="auto"/>
      <w:jc w:val="center"/>
    </w:pPr>
    <w:rPr>
      <w:rFonts w:ascii="Arial" w:hAnsi="Arial"/>
      <w:b/>
      <w:sz w:val="56"/>
    </w:rPr>
  </w:style>
  <w:style w:type="paragraph" w:customStyle="1" w:styleId="af7">
    <w:name w:val="缺省文本"/>
    <w:basedOn w:val="a1"/>
    <w:link w:val="Char0"/>
    <w:rsid w:val="009244C4"/>
    <w:pPr>
      <w:spacing w:line="360" w:lineRule="auto"/>
    </w:pPr>
    <w:rPr>
      <w:sz w:val="21"/>
    </w:rPr>
  </w:style>
  <w:style w:type="paragraph" w:customStyle="1" w:styleId="af8">
    <w:name w:val="封面华为技术"/>
    <w:basedOn w:val="a1"/>
    <w:rsid w:val="009244C4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af9">
    <w:name w:val="修订记录"/>
    <w:basedOn w:val="a1"/>
    <w:rsid w:val="009244C4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a">
    <w:name w:val="表头样式"/>
    <w:basedOn w:val="a1"/>
    <w:rsid w:val="009244C4"/>
    <w:pPr>
      <w:jc w:val="center"/>
    </w:pPr>
    <w:rPr>
      <w:b/>
      <w:sz w:val="21"/>
    </w:rPr>
  </w:style>
  <w:style w:type="paragraph" w:customStyle="1" w:styleId="afb">
    <w:name w:val="目录"/>
    <w:basedOn w:val="a1"/>
    <w:rsid w:val="009244C4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c">
    <w:name w:val="摘要"/>
    <w:basedOn w:val="a1"/>
    <w:rsid w:val="009244C4"/>
    <w:pPr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afd">
    <w:name w:val="参考资料清单"/>
    <w:basedOn w:val="a1"/>
    <w:rsid w:val="009244C4"/>
    <w:pPr>
      <w:spacing w:line="360" w:lineRule="auto"/>
      <w:ind w:left="360" w:hanging="360"/>
      <w:jc w:val="both"/>
    </w:pPr>
    <w:rPr>
      <w:rFonts w:ascii="宋体"/>
      <w:sz w:val="21"/>
    </w:rPr>
  </w:style>
  <w:style w:type="character" w:customStyle="1" w:styleId="Char0">
    <w:name w:val="缺省文本 Char"/>
    <w:basedOn w:val="a3"/>
    <w:link w:val="af7"/>
    <w:rsid w:val="009244C4"/>
    <w:rPr>
      <w:sz w:val="21"/>
    </w:rPr>
  </w:style>
  <w:style w:type="paragraph" w:customStyle="1" w:styleId="CharCharChar">
    <w:name w:val="Char Char Char"/>
    <w:next w:val="af4"/>
    <w:autoRedefine/>
    <w:rsid w:val="009244C4"/>
    <w:pPr>
      <w:shd w:val="clear" w:color="auto" w:fill="000080"/>
      <w:spacing w:line="436" w:lineRule="exact"/>
      <w:ind w:left="357"/>
      <w:outlineLvl w:val="3"/>
    </w:pPr>
    <w:rPr>
      <w:rFonts w:ascii="Tahoma" w:hAnsi="Tahoma"/>
      <w:b/>
      <w:kern w:val="2"/>
      <w:sz w:val="24"/>
      <w:szCs w:val="24"/>
    </w:rPr>
  </w:style>
  <w:style w:type="character" w:styleId="afe">
    <w:name w:val="Hyperlink"/>
    <w:basedOn w:val="a3"/>
    <w:uiPriority w:val="99"/>
    <w:rsid w:val="009244C4"/>
    <w:rPr>
      <w:color w:val="0000FF"/>
      <w:u w:val="single"/>
    </w:rPr>
  </w:style>
  <w:style w:type="paragraph" w:styleId="a2">
    <w:name w:val="Normal Indent"/>
    <w:basedOn w:val="a1"/>
    <w:rsid w:val="009244C4"/>
    <w:pPr>
      <w:ind w:firstLineChars="200" w:firstLine="420"/>
    </w:pPr>
  </w:style>
  <w:style w:type="paragraph" w:styleId="aff">
    <w:name w:val="Document Map"/>
    <w:basedOn w:val="a1"/>
    <w:link w:val="Char1"/>
    <w:rsid w:val="009244C4"/>
    <w:rPr>
      <w:rFonts w:ascii="宋体"/>
      <w:sz w:val="18"/>
      <w:szCs w:val="18"/>
    </w:rPr>
  </w:style>
  <w:style w:type="character" w:customStyle="1" w:styleId="Char1">
    <w:name w:val="文档结构图 Char"/>
    <w:basedOn w:val="a3"/>
    <w:link w:val="aff"/>
    <w:rsid w:val="009244C4"/>
    <w:rPr>
      <w:rFonts w:ascii="宋体"/>
      <w:sz w:val="18"/>
      <w:szCs w:val="18"/>
    </w:rPr>
  </w:style>
  <w:style w:type="paragraph" w:customStyle="1" w:styleId="ParaChar">
    <w:name w:val="默认段落字体 Para Char"/>
    <w:basedOn w:val="a1"/>
    <w:semiHidden/>
    <w:rsid w:val="00C708DE"/>
    <w:pPr>
      <w:widowControl/>
      <w:autoSpaceDE/>
      <w:autoSpaceDN/>
      <w:adjustRightInd/>
      <w:jc w:val="both"/>
    </w:pPr>
    <w:rPr>
      <w:rFonts w:ascii="Arial" w:hAnsi="Arial" w:cs="Arial"/>
      <w:kern w:val="2"/>
      <w:sz w:val="22"/>
      <w:szCs w:val="22"/>
      <w:lang w:eastAsia="en-US"/>
    </w:rPr>
  </w:style>
  <w:style w:type="paragraph" w:styleId="aff0">
    <w:name w:val="List Paragraph"/>
    <w:basedOn w:val="a1"/>
    <w:uiPriority w:val="34"/>
    <w:qFormat/>
    <w:rsid w:val="0025757A"/>
    <w:pPr>
      <w:ind w:firstLineChars="200" w:firstLine="420"/>
    </w:pPr>
  </w:style>
  <w:style w:type="paragraph" w:styleId="30">
    <w:name w:val="toc 3"/>
    <w:basedOn w:val="a1"/>
    <w:next w:val="a1"/>
    <w:autoRedefine/>
    <w:uiPriority w:val="39"/>
    <w:rsid w:val="00E71CBB"/>
    <w:pPr>
      <w:ind w:leftChars="400" w:left="840"/>
    </w:pPr>
  </w:style>
  <w:style w:type="paragraph" w:customStyle="1" w:styleId="Char2">
    <w:name w:val="编写建议 Char"/>
    <w:basedOn w:val="a1"/>
    <w:link w:val="CharChar"/>
    <w:rsid w:val="00A34479"/>
    <w:pPr>
      <w:keepNext/>
      <w:widowControl/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1">
    <w:name w:val="关键词"/>
    <w:basedOn w:val="afc"/>
    <w:rsid w:val="00A34479"/>
    <w:pPr>
      <w:keepNext/>
      <w:widowControl/>
    </w:pPr>
    <w:rPr>
      <w:rFonts w:ascii="Arial" w:hAnsi="Arial"/>
      <w:b/>
      <w:szCs w:val="21"/>
    </w:rPr>
  </w:style>
  <w:style w:type="character" w:customStyle="1" w:styleId="CharChar">
    <w:name w:val="编写建议 Char Char"/>
    <w:basedOn w:val="a3"/>
    <w:link w:val="Char2"/>
    <w:rsid w:val="00A34479"/>
    <w:rPr>
      <w:rFonts w:ascii="Arial" w:hAnsi="Arial" w:cs="Arial"/>
      <w:i/>
      <w:color w:val="0000FF"/>
      <w:sz w:val="21"/>
      <w:szCs w:val="21"/>
    </w:rPr>
  </w:style>
  <w:style w:type="paragraph" w:customStyle="1" w:styleId="Char3">
    <w:name w:val="表头样式 Char"/>
    <w:basedOn w:val="a1"/>
    <w:link w:val="CharChar0"/>
    <w:autoRedefine/>
    <w:rsid w:val="00A34479"/>
    <w:pPr>
      <w:keepNext/>
      <w:widowControl/>
      <w:jc w:val="center"/>
    </w:pPr>
    <w:rPr>
      <w:rFonts w:ascii="Arial" w:hAnsi="Arial"/>
      <w:b/>
      <w:sz w:val="21"/>
      <w:szCs w:val="21"/>
    </w:rPr>
  </w:style>
  <w:style w:type="character" w:customStyle="1" w:styleId="CharChar0">
    <w:name w:val="表头样式 Char Char"/>
    <w:basedOn w:val="a3"/>
    <w:link w:val="Char3"/>
    <w:rsid w:val="00A34479"/>
    <w:rPr>
      <w:rFonts w:ascii="Arial" w:hAnsi="Arial"/>
      <w:b/>
      <w:sz w:val="21"/>
      <w:szCs w:val="21"/>
    </w:rPr>
  </w:style>
  <w:style w:type="paragraph" w:customStyle="1" w:styleId="aff2">
    <w:name w:val="表格列标题"/>
    <w:basedOn w:val="a1"/>
    <w:rsid w:val="00A83E22"/>
    <w:pPr>
      <w:jc w:val="center"/>
    </w:pPr>
    <w:rPr>
      <w:b/>
      <w:sz w:val="21"/>
    </w:rPr>
  </w:style>
  <w:style w:type="paragraph" w:customStyle="1" w:styleId="212">
    <w:name w:val="样式 样式 编写建议 + 首行缩进:  2 字符1 + 首行缩进:  2 字符"/>
    <w:basedOn w:val="a1"/>
    <w:autoRedefine/>
    <w:rsid w:val="00CD0796"/>
    <w:pPr>
      <w:spacing w:line="360" w:lineRule="auto"/>
    </w:pPr>
    <w:rPr>
      <w:rFonts w:cs="宋体"/>
      <w:iCs/>
      <w:color w:val="000000" w:themeColor="text1"/>
      <w:sz w:val="21"/>
    </w:rPr>
  </w:style>
  <w:style w:type="paragraph" w:styleId="aff3">
    <w:name w:val="Body Text"/>
    <w:basedOn w:val="a1"/>
    <w:link w:val="Char4"/>
    <w:rsid w:val="005C706B"/>
    <w:pPr>
      <w:spacing w:after="120"/>
    </w:pPr>
  </w:style>
  <w:style w:type="character" w:customStyle="1" w:styleId="Char4">
    <w:name w:val="正文文本 Char"/>
    <w:basedOn w:val="a3"/>
    <w:link w:val="aff3"/>
    <w:rsid w:val="005C706B"/>
  </w:style>
  <w:style w:type="paragraph" w:styleId="aff4">
    <w:name w:val="Body Text First Indent"/>
    <w:basedOn w:val="a1"/>
    <w:link w:val="Char5"/>
    <w:rsid w:val="005C706B"/>
    <w:pPr>
      <w:ind w:firstLineChars="100" w:firstLine="420"/>
    </w:pPr>
  </w:style>
  <w:style w:type="character" w:customStyle="1" w:styleId="Char5">
    <w:name w:val="正文首行缩进 Char"/>
    <w:basedOn w:val="Char4"/>
    <w:link w:val="aff4"/>
    <w:rsid w:val="005C706B"/>
  </w:style>
  <w:style w:type="paragraph" w:customStyle="1" w:styleId="TableHeading">
    <w:name w:val="Table Heading"/>
    <w:basedOn w:val="a1"/>
    <w:link w:val="TableHeadingChar"/>
    <w:rsid w:val="00507BBB"/>
    <w:pPr>
      <w:keepNext/>
      <w:topLinePunct/>
      <w:autoSpaceDE/>
      <w:autoSpaceDN/>
      <w:snapToGrid w:val="0"/>
      <w:spacing w:before="80" w:after="80" w:line="240" w:lineRule="atLeast"/>
    </w:pPr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TableText">
    <w:name w:val="Table Text"/>
    <w:basedOn w:val="a1"/>
    <w:link w:val="TableTextChar"/>
    <w:rsid w:val="00507BBB"/>
    <w:pPr>
      <w:topLinePunct/>
      <w:autoSpaceDE/>
      <w:autoSpaceDN/>
      <w:snapToGrid w:val="0"/>
      <w:spacing w:before="80" w:after="80" w:line="240" w:lineRule="atLeast"/>
    </w:pPr>
    <w:rPr>
      <w:rFonts w:cs="Arial"/>
      <w:snapToGrid w:val="0"/>
      <w:sz w:val="21"/>
      <w:szCs w:val="21"/>
    </w:rPr>
  </w:style>
  <w:style w:type="character" w:customStyle="1" w:styleId="TableTextChar">
    <w:name w:val="Table Text Char"/>
    <w:basedOn w:val="a3"/>
    <w:link w:val="TableText"/>
    <w:rsid w:val="00507BBB"/>
    <w:rPr>
      <w:rFonts w:cs="Arial"/>
      <w:snapToGrid w:val="0"/>
      <w:sz w:val="21"/>
      <w:szCs w:val="21"/>
    </w:rPr>
  </w:style>
  <w:style w:type="character" w:customStyle="1" w:styleId="TableHeadingChar">
    <w:name w:val="Table Heading Char"/>
    <w:basedOn w:val="a3"/>
    <w:link w:val="TableHeading"/>
    <w:rsid w:val="00507BBB"/>
    <w:rPr>
      <w:rFonts w:ascii="Book Antiqua" w:eastAsia="黑体" w:hAnsi="Book Antiqua" w:cs="Book Antiqua"/>
      <w:bCs/>
      <w:snapToGrid w:val="0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szxsvn15-rd:6801/svn/ITPL_eSDK_V1R1C00_SVN/trunk/V100R001C10" TargetMode="Externa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7D6BE-9B1B-405A-AD78-CA095B572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8</Pages>
  <Words>453</Words>
  <Characters>2588</Characters>
  <Application>Microsoft Office Word</Application>
  <DocSecurity>0</DocSecurity>
  <Lines>21</Lines>
  <Paragraphs>6</Paragraphs>
  <ScaleCrop>false</ScaleCrop>
  <Company>Huawei Technologies Co.,Ltd.</Company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z39202</dc:creator>
  <cp:lastModifiedBy>zhanghe</cp:lastModifiedBy>
  <cp:revision>49</cp:revision>
  <dcterms:created xsi:type="dcterms:W3CDTF">2014-02-18T11:07:00Z</dcterms:created>
  <dcterms:modified xsi:type="dcterms:W3CDTF">2014-02-28T07:26:00Z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(2)p/0Z5OLF1qLHkVBxYmUJJEYdz6c2r9Rbf0uHA2qvloPH63YUEwuC07TgcvZSeFSAE42GgeCT
NXRLtGRZ34lNTvp8A7reALAK6N4W5jBqH0pOeaU8QgiLwyZey7AksD6sBD1HQYdXKMmKI8v6
jZ7si64NEcJTYzO+qvcEyPMClmy6Pmh0Ga4yaFaU8oQE8BomWPp6ddF9vpXbXOPgp0g4+UHC
QfzdrWR0b2wbiIRSwwxwW</vt:lpwstr>
  </property>
  <property fmtid="{D5CDD505-2E9C-101B-9397-08002B2CF9AE}" pid="3" name="_ms_pID_7253431">
    <vt:lpwstr>+1gFjF7nY1DjLPcWmWwFYiWPkjLwCWveiR/99gn2jWGG7FhO842
6G0v+gu5M/OLHBRV1ocEcuAELpr79TLX6VxCRxpXzk3czNArfHqbHGBmhTfMbO1wUBIIJlAg
mq93gVirE6U+6yZzi86M5MMnPkpg0zV4irkDlCd4+9D3JmAXiduiaumK9mkmkq2Ayuc=</vt:lpwstr>
  </property>
  <property fmtid="{D5CDD505-2E9C-101B-9397-08002B2CF9AE}" pid="4" name="sflag">
    <vt:lpwstr>1393551964</vt:lpwstr>
  </property>
  <property fmtid="{D5CDD505-2E9C-101B-9397-08002B2CF9AE}" pid="5" name="_new_ms_pID_72543">
    <vt:lpwstr>(3)qW1AF9T27+BcnDfXsEnzmgjF/wP/70yo72qKbiczrTtVamVG+nNJJcfFT6ZjYxHJOLPZIXIJ
d2vnEsfrZlNJ68+Gwsq/6U/gJAQ9iIxxh/zxc7ZGy92nEG/k7RTNx5V+O7QT9WiHnv7flJD6
IAfBu4HvOQVWSRzyghnRW7DJtOa1BmrxOdEtXm5XHxesVEb+k5VNmPx/xpceHqYYwrRa5xoR
rzuGp6svYq0pmrOiVD</vt:lpwstr>
  </property>
  <property fmtid="{D5CDD505-2E9C-101B-9397-08002B2CF9AE}" pid="6" name="_new_ms_pID_725431">
    <vt:lpwstr>PcIy38lLYw6St/Vm3L46E0aqSotx3ZFlRQjVxwPQ9ftsHCu/KgyM9L
Vh6F7naSrYj+P9tl5UTGSsp1tiLWWoVdZKgiVhfPnt6ftpuxrcpdvP74JCsEOLGcK+YAJBqD
Z7hyETiuFq/YZDygQ3485Ss/kzMMOAhOk9JFuq0UcWnnTxqQvhZoclUGsoWUoq6dk6sakDHS
1RCrsHncno+H4qigfhQw08IYcUiMxLh3SqcA</vt:lpwstr>
  </property>
  <property fmtid="{D5CDD505-2E9C-101B-9397-08002B2CF9AE}" pid="7" name="_new_ms_pID_725432">
    <vt:lpwstr>nOCQZ7mCK2aJtkn243iVeZExk73+eX/SN/xY
ItJleKWyQuSaxaEZ93/T6jGmxxR0+YQu6mRbcGdNpQh4qEGVN4rexkJgxXDnKmlr3EDSa4VL
z4tgVrtOeBvg0IsTWLFdZw==</vt:lpwstr>
  </property>
</Properties>
</file>